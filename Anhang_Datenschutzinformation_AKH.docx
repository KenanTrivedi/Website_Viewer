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90172" w14:textId="5E45FC6B" w:rsidR="002D3A24" w:rsidRDefault="006B52C8" w:rsidP="006B52C8">
      <w:pPr>
        <w:spacing w:after="0" w:line="276" w:lineRule="auto"/>
        <w:jc w:val="both"/>
        <w:rPr>
          <w:b/>
          <w:color w:val="000000" w:themeColor="text1"/>
        </w:rPr>
      </w:pPr>
      <w:r>
        <w:rPr>
          <w:b/>
          <w:color w:val="000000" w:themeColor="text1"/>
        </w:rPr>
        <w:t xml:space="preserve">Datenschutzrechtliche Information zur Verarbeitung personenbezogener Daten </w:t>
      </w:r>
      <w:ins w:id="0" w:author="Charlott Rubach" w:date="2024-04-09T11:04:00Z">
        <w:r w:rsidR="007F06A7">
          <w:rPr>
            <w:b/>
            <w:color w:val="000000" w:themeColor="text1"/>
          </w:rPr>
          <w:t xml:space="preserve">zur </w:t>
        </w:r>
      </w:ins>
      <w:r>
        <w:rPr>
          <w:b/>
          <w:i/>
          <w:color w:val="000000" w:themeColor="text1"/>
        </w:rPr>
        <w:t xml:space="preserve">Befragung </w:t>
      </w:r>
      <w:ins w:id="1" w:author="Anne-Kathrin Hirsch" w:date="2024-04-08T14:23:00Z">
        <w:r w:rsidR="0083644E">
          <w:rPr>
            <w:b/>
            <w:i/>
            <w:color w:val="000000" w:themeColor="text1"/>
          </w:rPr>
          <w:t>Open-Digi</w:t>
        </w:r>
      </w:ins>
      <w:del w:id="2" w:author="Anne-Kathrin Hirsch" w:date="2024-04-08T14:23:00Z">
        <w:r w:rsidDel="0083644E">
          <w:rPr>
            <w:b/>
            <w:i/>
            <w:color w:val="000000" w:themeColor="text1"/>
          </w:rPr>
          <w:delText>Skillfull Teacher 2.0</w:delText>
        </w:r>
      </w:del>
      <w:r>
        <w:rPr>
          <w:color w:val="000000" w:themeColor="text1"/>
        </w:rPr>
        <w:t xml:space="preserve"> </w:t>
      </w:r>
      <w:del w:id="3" w:author="Charlott Rubach" w:date="2024-04-09T11:04:00Z">
        <w:r w:rsidDel="007F06A7">
          <w:rPr>
            <w:b/>
            <w:color w:val="000000" w:themeColor="text1"/>
          </w:rPr>
          <w:delText xml:space="preserve">mit Hilfe </w:delText>
        </w:r>
        <w:r w:rsidRPr="00D96158" w:rsidDel="007F06A7">
          <w:rPr>
            <w:b/>
            <w:color w:val="FF0000"/>
            <w:rPrChange w:id="4" w:author="Anne-Kathrin Hirsch" w:date="2024-04-08T16:05:00Z">
              <w:rPr>
                <w:b/>
                <w:color w:val="000000" w:themeColor="text1"/>
              </w:rPr>
            </w:rPrChange>
          </w:rPr>
          <w:delText>der Software EvaSy</w:delText>
        </w:r>
        <w:r w:rsidR="0083644E" w:rsidRPr="00D96158" w:rsidDel="007F06A7">
          <w:rPr>
            <w:b/>
            <w:color w:val="FF0000"/>
            <w:rPrChange w:id="5" w:author="Anne-Kathrin Hirsch" w:date="2024-04-08T16:05:00Z">
              <w:rPr>
                <w:b/>
                <w:color w:val="000000" w:themeColor="text1"/>
              </w:rPr>
            </w:rPrChange>
          </w:rPr>
          <w:delText>S</w:delText>
        </w:r>
      </w:del>
    </w:p>
    <w:p w14:paraId="4A4946B5" w14:textId="77777777" w:rsidR="002D3A24" w:rsidRDefault="002D3A24" w:rsidP="006B52C8">
      <w:pPr>
        <w:spacing w:after="0" w:line="276" w:lineRule="auto"/>
        <w:jc w:val="both"/>
        <w:rPr>
          <w:color w:val="000000" w:themeColor="text1"/>
        </w:rPr>
      </w:pPr>
    </w:p>
    <w:p w14:paraId="782A74DA" w14:textId="7BCBD611" w:rsidR="002D3A24" w:rsidRPr="0083644E" w:rsidRDefault="006B52C8" w:rsidP="006B52C8">
      <w:pPr>
        <w:spacing w:after="0" w:line="276" w:lineRule="auto"/>
        <w:jc w:val="both"/>
        <w:rPr>
          <w:i/>
          <w:color w:val="000000" w:themeColor="text1"/>
          <w:rPrChange w:id="6" w:author="Anne-Kathrin Hirsch" w:date="2024-04-08T14:23:00Z">
            <w:rPr/>
          </w:rPrChange>
        </w:rPr>
      </w:pPr>
      <w:r>
        <w:rPr>
          <w:color w:val="000000" w:themeColor="text1"/>
        </w:rPr>
        <w:t xml:space="preserve">Diese datenschutzrechtliche Information beschreibt die Verarbeitung personenbezogener Daten im Rahmen der </w:t>
      </w:r>
      <w:r>
        <w:rPr>
          <w:i/>
          <w:color w:val="000000" w:themeColor="text1"/>
        </w:rPr>
        <w:t xml:space="preserve">Befragung </w:t>
      </w:r>
      <w:ins w:id="7" w:author="Anne-Kathrin Hirsch" w:date="2024-04-08T14:23:00Z">
        <w:r w:rsidR="0083644E">
          <w:rPr>
            <w:i/>
            <w:color w:val="000000" w:themeColor="text1"/>
          </w:rPr>
          <w:t>Open</w:t>
        </w:r>
      </w:ins>
      <w:ins w:id="8" w:author="Anne-Kathrin Hirsch" w:date="2024-04-08T14:24:00Z">
        <w:r w:rsidR="0083644E">
          <w:rPr>
            <w:i/>
            <w:color w:val="000000" w:themeColor="text1"/>
          </w:rPr>
          <w:t>-Digi</w:t>
        </w:r>
      </w:ins>
      <w:ins w:id="9" w:author="Charlott Rubach" w:date="2024-04-09T11:04:00Z">
        <w:r w:rsidR="007F06A7">
          <w:rPr>
            <w:i/>
            <w:color w:val="000000" w:themeColor="text1"/>
          </w:rPr>
          <w:t xml:space="preserve"> </w:t>
        </w:r>
      </w:ins>
      <w:del w:id="10" w:author="Anne-Kathrin Hirsch" w:date="2024-04-08T14:24:00Z">
        <w:r w:rsidDel="0083644E">
          <w:rPr>
            <w:i/>
            <w:color w:val="000000" w:themeColor="text1"/>
          </w:rPr>
          <w:delText xml:space="preserve">Skillfull Teacher 2.0 </w:delText>
        </w:r>
      </w:del>
      <w:r>
        <w:rPr>
          <w:color w:val="000000" w:themeColor="text1"/>
        </w:rPr>
        <w:t xml:space="preserve">mit Hilfe </w:t>
      </w:r>
      <w:del w:id="11" w:author="Charlott Rubach" w:date="2024-04-09T11:04:00Z">
        <w:r w:rsidDel="007F06A7">
          <w:rPr>
            <w:color w:val="000000" w:themeColor="text1"/>
          </w:rPr>
          <w:delText xml:space="preserve">der </w:delText>
        </w:r>
        <w:r w:rsidRPr="00D96158" w:rsidDel="007F06A7">
          <w:rPr>
            <w:color w:val="FF0000"/>
            <w:rPrChange w:id="12" w:author="Anne-Kathrin Hirsch" w:date="2024-04-08T16:05:00Z">
              <w:rPr>
                <w:color w:val="000000" w:themeColor="text1"/>
              </w:rPr>
            </w:rPrChange>
          </w:rPr>
          <w:delText>Software EvaSyS</w:delText>
        </w:r>
      </w:del>
      <w:ins w:id="13" w:author="Charlott Rubach" w:date="2024-04-09T11:04:00Z">
        <w:r w:rsidR="007F06A7">
          <w:rPr>
            <w:color w:val="000000" w:themeColor="text1"/>
          </w:rPr>
          <w:t>XXX</w:t>
        </w:r>
      </w:ins>
      <w:r w:rsidRPr="00D96158">
        <w:rPr>
          <w:color w:val="FF0000"/>
          <w:rPrChange w:id="14" w:author="Anne-Kathrin Hirsch" w:date="2024-04-08T16:05:00Z">
            <w:rPr>
              <w:color w:val="000000" w:themeColor="text1"/>
            </w:rPr>
          </w:rPrChange>
        </w:rPr>
        <w:t xml:space="preserve">. </w:t>
      </w:r>
      <w:r>
        <w:rPr>
          <w:color w:val="000000" w:themeColor="text1"/>
        </w:rPr>
        <w:t>Damit kommt die UR ihrer Informationspflicht gemäß Art. 13 der EU-Datenschutzgrundverordnung (EU-DSGVO) nach</w:t>
      </w:r>
      <w:r>
        <w:t xml:space="preserve">. </w:t>
      </w:r>
    </w:p>
    <w:p w14:paraId="0FD1CD01" w14:textId="77777777" w:rsidR="002D3A24" w:rsidRDefault="002D3A24" w:rsidP="006B52C8">
      <w:pPr>
        <w:spacing w:after="0" w:line="276" w:lineRule="auto"/>
        <w:jc w:val="both"/>
      </w:pPr>
    </w:p>
    <w:p w14:paraId="7EB251F0" w14:textId="77777777" w:rsidR="002D3A24" w:rsidRDefault="006B52C8" w:rsidP="006B52C8">
      <w:pPr>
        <w:pStyle w:val="Listenabsatz"/>
        <w:numPr>
          <w:ilvl w:val="0"/>
          <w:numId w:val="2"/>
        </w:numPr>
        <w:spacing w:after="0" w:line="276" w:lineRule="auto"/>
        <w:jc w:val="both"/>
        <w:rPr>
          <w:b/>
        </w:rPr>
      </w:pPr>
      <w:r>
        <w:rPr>
          <w:b/>
        </w:rPr>
        <w:t xml:space="preserve">Name und Kontaktdaten </w:t>
      </w:r>
      <w:del w:id="15" w:author="Anne-Kathrin Hirsch" w:date="2024-04-08T16:05:00Z">
        <w:r w:rsidDel="00D96158">
          <w:rPr>
            <w:b/>
          </w:rPr>
          <w:delText>des/</w:delText>
        </w:r>
      </w:del>
      <w:r>
        <w:rPr>
          <w:b/>
        </w:rPr>
        <w:t xml:space="preserve">der Verfahrensverantwortlichen </w:t>
      </w:r>
    </w:p>
    <w:p w14:paraId="19FE5555" w14:textId="77777777" w:rsidR="002D3A24" w:rsidRDefault="006B52C8" w:rsidP="006B52C8">
      <w:pPr>
        <w:spacing w:after="0" w:line="276" w:lineRule="auto"/>
        <w:jc w:val="both"/>
      </w:pPr>
      <w:r>
        <w:t xml:space="preserve">1. Verantwortlicher im Sinne der EU-DSGVO und anderer nationaler Datenschutzgesetze der Mitgliedsstaaten sowie sonstiger datenschutzrechtlicher Bestimmungen ist die: </w:t>
      </w:r>
    </w:p>
    <w:p w14:paraId="4D1C5C25" w14:textId="77777777" w:rsidR="002D3A24" w:rsidRDefault="006B52C8" w:rsidP="006B52C8">
      <w:pPr>
        <w:spacing w:after="0" w:line="276" w:lineRule="auto"/>
        <w:jc w:val="both"/>
      </w:pPr>
      <w:r>
        <w:t>Universität Rostock</w:t>
      </w:r>
    </w:p>
    <w:p w14:paraId="5407CF1B" w14:textId="77777777" w:rsidR="002D3A24" w:rsidRDefault="006B52C8" w:rsidP="006B52C8">
      <w:pPr>
        <w:spacing w:after="0" w:line="276" w:lineRule="auto"/>
        <w:jc w:val="both"/>
      </w:pPr>
      <w:r>
        <w:t>gesetzlich vertreten durch den Rektor</w:t>
      </w:r>
    </w:p>
    <w:p w14:paraId="4AA12C94" w14:textId="77777777" w:rsidR="002D3A24" w:rsidRDefault="006B52C8" w:rsidP="006B52C8">
      <w:pPr>
        <w:spacing w:after="0" w:line="276" w:lineRule="auto"/>
        <w:jc w:val="both"/>
      </w:pPr>
      <w:r>
        <w:t xml:space="preserve">Universitätsplatz 1 </w:t>
      </w:r>
    </w:p>
    <w:p w14:paraId="24380794" w14:textId="77777777" w:rsidR="002D3A24" w:rsidRDefault="006B52C8" w:rsidP="006B52C8">
      <w:pPr>
        <w:spacing w:after="0" w:line="276" w:lineRule="auto"/>
        <w:jc w:val="both"/>
      </w:pPr>
      <w:r>
        <w:t xml:space="preserve">18055 Rostock Tel.: +49 (0)381 498 1000 </w:t>
      </w:r>
    </w:p>
    <w:p w14:paraId="14877C21" w14:textId="77777777" w:rsidR="002D3A24" w:rsidRDefault="006B52C8" w:rsidP="006B52C8">
      <w:pPr>
        <w:spacing w:after="0" w:line="276" w:lineRule="auto"/>
        <w:jc w:val="both"/>
      </w:pPr>
      <w:r>
        <w:t xml:space="preserve">E-Mail: </w:t>
      </w:r>
      <w:hyperlink r:id="rId7" w:tooltip="mailto:rektor@uni-rostock.de" w:history="1">
        <w:r w:rsidRPr="006B52C8">
          <w:rPr>
            <w:rStyle w:val="Hyperlink"/>
            <w:color w:val="auto"/>
            <w:u w:val="none"/>
          </w:rPr>
          <w:t>rektor@uni-rostock.de</w:t>
        </w:r>
      </w:hyperlink>
      <w:r>
        <w:t xml:space="preserve">  </w:t>
      </w:r>
    </w:p>
    <w:p w14:paraId="2CB1BCC8" w14:textId="77777777" w:rsidR="002D3A24" w:rsidRDefault="002D3A24" w:rsidP="006B52C8">
      <w:pPr>
        <w:spacing w:after="0" w:line="276" w:lineRule="auto"/>
        <w:jc w:val="both"/>
      </w:pPr>
    </w:p>
    <w:p w14:paraId="39A40060" w14:textId="77777777" w:rsidR="002D3A24" w:rsidRDefault="006B52C8" w:rsidP="006B52C8">
      <w:pPr>
        <w:spacing w:after="0" w:line="276" w:lineRule="auto"/>
        <w:jc w:val="both"/>
      </w:pPr>
      <w:r>
        <w:t>2. Datenverarbeitende Stellen sind</w:t>
      </w:r>
    </w:p>
    <w:p w14:paraId="63AF33CC" w14:textId="6D98A787" w:rsidR="002D3A24" w:rsidRDefault="006B52C8" w:rsidP="006B52C8">
      <w:pPr>
        <w:spacing w:after="0" w:line="276" w:lineRule="auto"/>
        <w:jc w:val="both"/>
      </w:pPr>
      <w:r>
        <w:t xml:space="preserve">a. Prof.in Dr. Charlott Rubach &amp; </w:t>
      </w:r>
      <w:ins w:id="16" w:author="Anne-Kathrin Hirsch" w:date="2024-04-08T14:24:00Z">
        <w:r w:rsidR="0083644E">
          <w:t>Anne-Kathrin Hirsch</w:t>
        </w:r>
      </w:ins>
      <w:del w:id="17" w:author="Anne-Kathrin Hirsch" w:date="2024-04-08T14:24:00Z">
        <w:r w:rsidDel="0083644E">
          <w:delText>Mona Arndt</w:delText>
        </w:r>
      </w:del>
    </w:p>
    <w:p w14:paraId="5362F98B" w14:textId="77777777" w:rsidR="002D3A24" w:rsidRDefault="006B52C8" w:rsidP="006B52C8">
      <w:pPr>
        <w:spacing w:after="0" w:line="276" w:lineRule="auto"/>
        <w:jc w:val="both"/>
      </w:pPr>
      <w:r>
        <w:t xml:space="preserve">Kontakt: </w:t>
      </w:r>
      <w:r>
        <w:tab/>
        <w:t>Institut für Schulpädagogik und Bildungsforschung</w:t>
      </w:r>
    </w:p>
    <w:p w14:paraId="170C1A92" w14:textId="6BDD4675" w:rsidR="002D3A24" w:rsidRPr="006B52C8" w:rsidRDefault="006B52C8" w:rsidP="006B52C8">
      <w:pPr>
        <w:spacing w:after="0" w:line="276" w:lineRule="auto"/>
        <w:ind w:left="708" w:firstLine="708"/>
        <w:jc w:val="both"/>
        <w:rPr>
          <w:lang w:val="en-US"/>
        </w:rPr>
      </w:pPr>
      <w:r w:rsidRPr="006B52C8">
        <w:rPr>
          <w:lang w:val="en-US"/>
        </w:rPr>
        <w:t>August-Bebel-Str. 28, 18055 Rostock</w:t>
      </w:r>
    </w:p>
    <w:p w14:paraId="46641B0C" w14:textId="1BA185A6" w:rsidR="002D3A24" w:rsidRPr="006B52C8" w:rsidRDefault="006B52C8" w:rsidP="006B52C8">
      <w:pPr>
        <w:spacing w:after="0" w:line="276" w:lineRule="auto"/>
        <w:ind w:left="708" w:firstLine="708"/>
        <w:jc w:val="both"/>
        <w:rPr>
          <w:lang w:val="en-US"/>
        </w:rPr>
      </w:pPr>
      <w:r w:rsidRPr="006B52C8">
        <w:rPr>
          <w:lang w:val="en-US"/>
        </w:rPr>
        <w:t>charlott.rubach@uni-rostock.de</w:t>
      </w:r>
      <w:r w:rsidRPr="006B52C8">
        <w:rPr>
          <w:lang w:val="en-US"/>
        </w:rPr>
        <w:tab/>
      </w:r>
      <w:ins w:id="18" w:author="Anne-Kathrin Hirsch" w:date="2024-04-08T14:24:00Z">
        <w:r w:rsidR="0083644E">
          <w:rPr>
            <w:lang w:val="en-US"/>
          </w:rPr>
          <w:t>anne-kathrin.hirsch</w:t>
        </w:r>
      </w:ins>
      <w:ins w:id="19" w:author="Anne-Kathrin Hirsch" w:date="2024-04-08T14:25:00Z">
        <w:r w:rsidR="0083644E">
          <w:rPr>
            <w:lang w:val="en-US"/>
          </w:rPr>
          <w:t>@uni-rostock.de</w:t>
        </w:r>
      </w:ins>
      <w:del w:id="20" w:author="Anne-Kathrin Hirsch" w:date="2024-04-08T14:25:00Z">
        <w:r w:rsidRPr="006B52C8" w:rsidDel="0083644E">
          <w:rPr>
            <w:lang w:val="en-US"/>
          </w:rPr>
          <w:delText>mona.arndt@uni-rostock.de</w:delText>
        </w:r>
      </w:del>
    </w:p>
    <w:p w14:paraId="096E6431" w14:textId="77777777" w:rsidR="002D3A24" w:rsidRDefault="006B52C8" w:rsidP="006B52C8">
      <w:pPr>
        <w:spacing w:after="0" w:line="276" w:lineRule="auto"/>
        <w:jc w:val="both"/>
      </w:pPr>
      <w:r w:rsidRPr="006B52C8">
        <w:rPr>
          <w:rFonts w:ascii="Arial" w:hAnsi="Arial" w:cs="Arial"/>
          <w:sz w:val="18"/>
          <w:szCs w:val="18"/>
          <w:shd w:val="clear" w:color="auto" w:fill="FFFFFF"/>
          <w:lang w:val="en-US"/>
        </w:rPr>
        <w:t> </w:t>
      </w:r>
      <w:r w:rsidRPr="006B52C8">
        <w:rPr>
          <w:rFonts w:ascii="Arial" w:hAnsi="Arial" w:cs="Arial"/>
          <w:sz w:val="18"/>
          <w:szCs w:val="18"/>
          <w:shd w:val="clear" w:color="auto" w:fill="FFFFFF"/>
          <w:lang w:val="en-US"/>
        </w:rPr>
        <w:tab/>
      </w:r>
      <w:r w:rsidRPr="006B52C8">
        <w:rPr>
          <w:rFonts w:ascii="Arial" w:hAnsi="Arial" w:cs="Arial"/>
          <w:sz w:val="18"/>
          <w:szCs w:val="18"/>
          <w:shd w:val="clear" w:color="auto" w:fill="FFFFFF"/>
          <w:lang w:val="en-US"/>
        </w:rPr>
        <w:tab/>
      </w:r>
      <w:r>
        <w:rPr>
          <w:rFonts w:cs="Arial"/>
          <w:shd w:val="clear" w:color="auto" w:fill="FFFFFF"/>
        </w:rPr>
        <w:t>Telefon: +49 381 498 - 2679</w:t>
      </w:r>
    </w:p>
    <w:p w14:paraId="6B06748E" w14:textId="77777777" w:rsidR="002D3A24" w:rsidRDefault="002D3A24" w:rsidP="006B52C8">
      <w:pPr>
        <w:spacing w:after="0" w:line="276" w:lineRule="auto"/>
        <w:jc w:val="both"/>
        <w:rPr>
          <w:color w:val="FF0000"/>
        </w:rPr>
      </w:pPr>
    </w:p>
    <w:p w14:paraId="71B253BC" w14:textId="77777777" w:rsidR="002D3A24" w:rsidRDefault="006B52C8" w:rsidP="006B52C8">
      <w:pPr>
        <w:spacing w:after="0" w:line="276" w:lineRule="auto"/>
        <w:jc w:val="both"/>
      </w:pPr>
      <w:r>
        <w:t>b. IT- und Medienzentrum (ITMZ) der Universität Rostock (Bereitstellung und Administration der Software EvaSyS)</w:t>
      </w:r>
    </w:p>
    <w:p w14:paraId="61433FB7" w14:textId="77777777" w:rsidR="002D3A24" w:rsidRDefault="006B52C8" w:rsidP="006B52C8">
      <w:pPr>
        <w:spacing w:after="0" w:line="276" w:lineRule="auto"/>
        <w:jc w:val="both"/>
      </w:pPr>
      <w:r>
        <w:t xml:space="preserve">Kontakt: </w:t>
      </w:r>
      <w:r>
        <w:tab/>
        <w:t xml:space="preserve">Universität Rostock ITMZ </w:t>
      </w:r>
    </w:p>
    <w:p w14:paraId="6BF04963" w14:textId="77777777" w:rsidR="002D3A24" w:rsidRPr="006B52C8" w:rsidRDefault="006B52C8" w:rsidP="006B52C8">
      <w:pPr>
        <w:spacing w:after="0" w:line="276" w:lineRule="auto"/>
        <w:ind w:left="708" w:firstLine="708"/>
        <w:jc w:val="both"/>
      </w:pPr>
      <w:r>
        <w:t xml:space="preserve">Albert-Einstein-Str. </w:t>
      </w:r>
      <w:r w:rsidRPr="006B52C8">
        <w:t xml:space="preserve">22 </w:t>
      </w:r>
    </w:p>
    <w:p w14:paraId="7C3C491B" w14:textId="77777777" w:rsidR="002D3A24" w:rsidRPr="006B52C8" w:rsidRDefault="006B52C8" w:rsidP="006B52C8">
      <w:pPr>
        <w:spacing w:after="0" w:line="276" w:lineRule="auto"/>
        <w:ind w:left="708" w:firstLine="708"/>
        <w:jc w:val="both"/>
      </w:pPr>
      <w:r w:rsidRPr="006B52C8">
        <w:t xml:space="preserve">18059 Rostock </w:t>
      </w:r>
    </w:p>
    <w:p w14:paraId="2FCD919D" w14:textId="77777777" w:rsidR="002D3A24" w:rsidRDefault="006B52C8" w:rsidP="006B52C8">
      <w:pPr>
        <w:spacing w:after="0" w:line="276" w:lineRule="auto"/>
        <w:ind w:left="708" w:firstLine="708"/>
        <w:jc w:val="both"/>
      </w:pPr>
      <w:r w:rsidRPr="006B52C8">
        <w:t xml:space="preserve">E-Mail: </w:t>
      </w:r>
      <w:r>
        <w:t>evasys.admin@uni-rostock.de</w:t>
      </w:r>
    </w:p>
    <w:p w14:paraId="7C57F0CC" w14:textId="77777777" w:rsidR="006B52C8" w:rsidRPr="006B52C8" w:rsidRDefault="006B52C8" w:rsidP="006B52C8">
      <w:pPr>
        <w:spacing w:after="0" w:line="276" w:lineRule="auto"/>
        <w:ind w:left="708" w:firstLine="708"/>
        <w:jc w:val="both"/>
      </w:pPr>
    </w:p>
    <w:p w14:paraId="54BDCE39" w14:textId="77777777" w:rsidR="002D3A24" w:rsidRDefault="006B52C8" w:rsidP="006B52C8">
      <w:pPr>
        <w:pStyle w:val="Listenabsatz"/>
        <w:numPr>
          <w:ilvl w:val="0"/>
          <w:numId w:val="2"/>
        </w:numPr>
        <w:spacing w:after="0" w:line="276" w:lineRule="auto"/>
        <w:jc w:val="both"/>
        <w:rPr>
          <w:b/>
        </w:rPr>
      </w:pPr>
      <w:r>
        <w:rPr>
          <w:b/>
        </w:rPr>
        <w:t xml:space="preserve">Name und Kontaktdaten der Datenschutzbeauftragten </w:t>
      </w:r>
    </w:p>
    <w:p w14:paraId="109D5453" w14:textId="77777777" w:rsidR="002D3A24" w:rsidRDefault="006B52C8" w:rsidP="006B52C8">
      <w:pPr>
        <w:spacing w:after="0" w:line="276" w:lineRule="auto"/>
        <w:jc w:val="both"/>
      </w:pPr>
      <w:r>
        <w:t xml:space="preserve">Die Datenschutzbeauftragte des Verantwortlichen ist Frau Dr. Katja Fröhlich. </w:t>
      </w:r>
    </w:p>
    <w:p w14:paraId="7EB8B20A" w14:textId="77777777" w:rsidR="002D3A24" w:rsidRDefault="006B52C8" w:rsidP="006B52C8">
      <w:pPr>
        <w:spacing w:after="0" w:line="276" w:lineRule="auto"/>
        <w:jc w:val="both"/>
      </w:pPr>
      <w:r>
        <w:t xml:space="preserve">Kontakt: </w:t>
      </w:r>
    </w:p>
    <w:p w14:paraId="0E932B30" w14:textId="77777777" w:rsidR="002D3A24" w:rsidRDefault="006B52C8" w:rsidP="006B52C8">
      <w:pPr>
        <w:spacing w:after="0" w:line="276" w:lineRule="auto"/>
        <w:jc w:val="both"/>
      </w:pPr>
      <w:r>
        <w:t xml:space="preserve">Universität Rostock </w:t>
      </w:r>
    </w:p>
    <w:p w14:paraId="3EEC8629" w14:textId="77777777" w:rsidR="002D3A24" w:rsidRDefault="006B52C8" w:rsidP="006B52C8">
      <w:pPr>
        <w:spacing w:after="0" w:line="276" w:lineRule="auto"/>
        <w:jc w:val="both"/>
      </w:pPr>
      <w:r>
        <w:t xml:space="preserve">Stabsstelle Datenschutz und Informationssicherheit </w:t>
      </w:r>
    </w:p>
    <w:p w14:paraId="12E3B5CE" w14:textId="77777777" w:rsidR="002D3A24" w:rsidRDefault="006B52C8" w:rsidP="006B52C8">
      <w:pPr>
        <w:spacing w:after="0" w:line="276" w:lineRule="auto"/>
        <w:jc w:val="both"/>
      </w:pPr>
      <w:r>
        <w:t xml:space="preserve">Konrad-Zuse-Haus, Raum 104 </w:t>
      </w:r>
    </w:p>
    <w:p w14:paraId="44C24A52" w14:textId="77777777" w:rsidR="002D3A24" w:rsidRDefault="006B52C8" w:rsidP="006B52C8">
      <w:pPr>
        <w:spacing w:after="0" w:line="276" w:lineRule="auto"/>
        <w:jc w:val="both"/>
        <w:rPr>
          <w:lang w:val="en-US"/>
        </w:rPr>
      </w:pPr>
      <w:r>
        <w:t xml:space="preserve">Albert-Einstein-Str. </w:t>
      </w:r>
      <w:r>
        <w:rPr>
          <w:lang w:val="en-US"/>
        </w:rPr>
        <w:t xml:space="preserve">22 </w:t>
      </w:r>
    </w:p>
    <w:p w14:paraId="6CAA0540" w14:textId="77777777" w:rsidR="002D3A24" w:rsidRDefault="006B52C8" w:rsidP="006B52C8">
      <w:pPr>
        <w:spacing w:after="0" w:line="276" w:lineRule="auto"/>
        <w:jc w:val="both"/>
        <w:rPr>
          <w:lang w:val="en-US"/>
        </w:rPr>
      </w:pPr>
      <w:r>
        <w:rPr>
          <w:lang w:val="en-US"/>
        </w:rPr>
        <w:t xml:space="preserve">18059 Rostock </w:t>
      </w:r>
    </w:p>
    <w:p w14:paraId="519863CE" w14:textId="77777777" w:rsidR="002D3A24" w:rsidRDefault="006B52C8" w:rsidP="006B52C8">
      <w:pPr>
        <w:spacing w:after="0" w:line="276" w:lineRule="auto"/>
        <w:jc w:val="both"/>
        <w:rPr>
          <w:lang w:val="en-US"/>
        </w:rPr>
      </w:pPr>
      <w:r>
        <w:rPr>
          <w:lang w:val="en-US"/>
        </w:rPr>
        <w:t>Tel.: +49 (0) 381 498 8333</w:t>
      </w:r>
    </w:p>
    <w:p w14:paraId="5E39C3E7" w14:textId="77777777" w:rsidR="002D3A24" w:rsidRPr="006B52C8" w:rsidRDefault="006B52C8" w:rsidP="006B52C8">
      <w:pPr>
        <w:spacing w:after="0" w:line="276" w:lineRule="auto"/>
        <w:jc w:val="both"/>
        <w:rPr>
          <w:rStyle w:val="Hyperlink"/>
          <w:color w:val="auto"/>
          <w:u w:val="none"/>
          <w:lang w:val="en-US"/>
        </w:rPr>
      </w:pPr>
      <w:r>
        <w:rPr>
          <w:lang w:val="en-US"/>
        </w:rPr>
        <w:t xml:space="preserve">E-Mail: </w:t>
      </w:r>
      <w:hyperlink r:id="rId8" w:tooltip="mailto:datenschutzbeauftragte@uni-rostock.de" w:history="1">
        <w:r w:rsidRPr="006B52C8">
          <w:rPr>
            <w:rStyle w:val="Hyperlink"/>
            <w:color w:val="auto"/>
            <w:u w:val="none"/>
            <w:lang w:val="en-US"/>
          </w:rPr>
          <w:t>datenschutzbeauftragte@uni-rostock.de</w:t>
        </w:r>
      </w:hyperlink>
    </w:p>
    <w:p w14:paraId="691D6E99" w14:textId="77777777" w:rsidR="006B52C8" w:rsidRDefault="006B52C8" w:rsidP="006B52C8">
      <w:pPr>
        <w:spacing w:after="0" w:line="276" w:lineRule="auto"/>
        <w:jc w:val="both"/>
        <w:rPr>
          <w:lang w:val="en-US"/>
        </w:rPr>
      </w:pPr>
    </w:p>
    <w:p w14:paraId="2928E330" w14:textId="77777777" w:rsidR="002D3A24" w:rsidRDefault="006B52C8" w:rsidP="006B52C8">
      <w:pPr>
        <w:pStyle w:val="Listenabsatz"/>
        <w:numPr>
          <w:ilvl w:val="0"/>
          <w:numId w:val="2"/>
        </w:numPr>
        <w:spacing w:after="0" w:line="276" w:lineRule="auto"/>
        <w:jc w:val="both"/>
        <w:rPr>
          <w:b/>
        </w:rPr>
      </w:pPr>
      <w:r>
        <w:rPr>
          <w:b/>
        </w:rPr>
        <w:t xml:space="preserve">Beschreibung und Umfang der Datenverarbeitung </w:t>
      </w:r>
    </w:p>
    <w:p w14:paraId="20A068BA" w14:textId="77777777" w:rsidR="002D3A24" w:rsidRDefault="002D3A24" w:rsidP="006B52C8">
      <w:pPr>
        <w:pStyle w:val="Listenabsatz"/>
        <w:spacing w:after="0" w:line="276" w:lineRule="auto"/>
        <w:jc w:val="both"/>
        <w:rPr>
          <w:b/>
        </w:rPr>
      </w:pPr>
    </w:p>
    <w:p w14:paraId="44DE7B91" w14:textId="77777777" w:rsidR="002D3A24" w:rsidRDefault="006B52C8" w:rsidP="006B52C8">
      <w:pPr>
        <w:pStyle w:val="Listenabsatz"/>
        <w:numPr>
          <w:ilvl w:val="0"/>
          <w:numId w:val="19"/>
        </w:numPr>
        <w:spacing w:after="0" w:line="276" w:lineRule="auto"/>
        <w:jc w:val="both"/>
        <w:rPr>
          <w:u w:val="single"/>
        </w:rPr>
      </w:pPr>
      <w:r>
        <w:rPr>
          <w:u w:val="single"/>
        </w:rPr>
        <w:t>Befragung</w:t>
      </w:r>
    </w:p>
    <w:p w14:paraId="263734E8" w14:textId="15304858" w:rsidR="002D3A24" w:rsidRDefault="00D96158" w:rsidP="006B52C8">
      <w:pPr>
        <w:spacing w:after="0" w:line="276" w:lineRule="auto"/>
        <w:jc w:val="both"/>
        <w:rPr>
          <w:ins w:id="21" w:author="Anne-Kathrin Hirsch" w:date="2024-04-08T16:18:00Z"/>
        </w:rPr>
      </w:pPr>
      <w:ins w:id="22" w:author="Anne-Kathrin Hirsch" w:date="2024-04-08T16:07:00Z">
        <w:r>
          <w:t xml:space="preserve">Um gezielt die individuellen Bedürfnisse, Präferenzen und bestehende Wissensstrukturen der </w:t>
        </w:r>
      </w:ins>
      <w:ins w:id="23" w:author="Anne-Kathrin Hirsch" w:date="2024-04-08T16:13:00Z">
        <w:r w:rsidR="00360F36">
          <w:t>Studieren</w:t>
        </w:r>
      </w:ins>
      <w:ins w:id="24" w:author="Anne-Kathrin Hirsch" w:date="2024-04-08T16:14:00Z">
        <w:r w:rsidR="00360F36">
          <w:t>den</w:t>
        </w:r>
      </w:ins>
      <w:ins w:id="25" w:author="Anne-Kathrin Hirsch" w:date="2024-04-08T16:07:00Z">
        <w:r>
          <w:t xml:space="preserve"> zu adressieren, wird im ersten Schritt ein kurzes Assessment durchgeführt.</w:t>
        </w:r>
      </w:ins>
      <w:ins w:id="26" w:author="Anne-Kathrin Hirsch" w:date="2024-04-08T16:08:00Z">
        <w:r>
          <w:t xml:space="preserve"> </w:t>
        </w:r>
      </w:ins>
      <w:r w:rsidR="006B52C8">
        <w:t xml:space="preserve">Ziel der Befragung </w:t>
      </w:r>
      <w:del w:id="27" w:author="Anne-Kathrin Hirsch" w:date="2024-04-08T16:08:00Z">
        <w:r w:rsidR="006B52C8" w:rsidDel="00D96158">
          <w:delText>Studie</w:delText>
        </w:r>
      </w:del>
      <w:r w:rsidR="006B52C8">
        <w:t xml:space="preserve"> ist es, </w:t>
      </w:r>
      <w:ins w:id="28" w:author="Anne-Kathrin Hirsch" w:date="2024-04-08T16:12:00Z">
        <w:r w:rsidR="00360F36">
          <w:t>den derzeiti</w:t>
        </w:r>
      </w:ins>
      <w:ins w:id="29" w:author="Anne-Kathrin Hirsch" w:date="2024-04-08T16:13:00Z">
        <w:r w:rsidR="00360F36">
          <w:t xml:space="preserve">gen Kompetenzstand der </w:t>
        </w:r>
      </w:ins>
      <w:ins w:id="30" w:author="Anne-Kathrin Hirsch" w:date="2024-04-08T16:14:00Z">
        <w:r w:rsidR="00360F36">
          <w:t xml:space="preserve">Studierenden abbilden zu können. </w:t>
        </w:r>
      </w:ins>
      <w:ins w:id="31" w:author="Anne-Kathrin Hirsch" w:date="2024-04-08T16:15:00Z">
        <w:r w:rsidR="00360F36">
          <w:t>Durch diese Befragung ist es möglich den Studierenden Selbstlernkurse zu empfehlen, die individuell zur F</w:t>
        </w:r>
      </w:ins>
      <w:ins w:id="32" w:author="Anne-Kathrin Hirsch" w:date="2024-04-08T16:16:00Z">
        <w:r w:rsidR="00360F36">
          <w:t xml:space="preserve">örderung ihrer digitalen Kompetenzen passen. Weiterhin fungiert </w:t>
        </w:r>
        <w:r w:rsidR="00360F36">
          <w:lastRenderedPageBreak/>
          <w:t>die Befragung gleichzeitig als Pre-</w:t>
        </w:r>
      </w:ins>
      <w:ins w:id="33" w:author="Anne-Kathrin Hirsch" w:date="2024-04-08T16:17:00Z">
        <w:r w:rsidR="00360F36">
          <w:t>T</w:t>
        </w:r>
      </w:ins>
      <w:ins w:id="34" w:author="Anne-Kathrin Hirsch" w:date="2024-04-08T16:16:00Z">
        <w:r w:rsidR="00360F36">
          <w:t>est</w:t>
        </w:r>
      </w:ins>
      <w:ins w:id="35" w:author="Anne-Kathrin Hirsch" w:date="2024-04-08T16:17:00Z">
        <w:r w:rsidR="00360F36">
          <w:t>, was eine Über</w:t>
        </w:r>
      </w:ins>
      <w:ins w:id="36" w:author="Anne-Kathrin Hirsch" w:date="2024-04-08T16:18:00Z">
        <w:r w:rsidR="00360F36">
          <w:t xml:space="preserve">prüfung der Kompetenzförderung und somit der Effektivität einzelner Selbstlernkurse widerspiegelt. </w:t>
        </w:r>
      </w:ins>
      <w:del w:id="37" w:author="Anne-Kathrin Hirsch" w:date="2024-04-08T16:16:00Z">
        <w:r w:rsidR="006B52C8" w:rsidDel="00360F36">
          <w:delText>e</w:delText>
        </w:r>
      </w:del>
      <w:del w:id="38" w:author="Anne-Kathrin Hirsch" w:date="2024-04-08T16:18:00Z">
        <w:r w:rsidR="006B52C8" w:rsidDel="00360F36">
          <w:delText>in möglichst umfangreiches Bild darüber zu erhalten, mit welchen Aspekten der Digitalisierung Sie sich im Studium auseinandersetzen und wie Sie auf den Umgang mit digitalen Medien vorbereitet werden. Hierzu zählen neben der Nutzung digitaler Medien für Unterrichtsprozesse bspw. auch die Vorbereitung darauf, wie digitale Medien zur Organisation und Durchführung weiterer beruflicher Aufgaben dienen (z. B. Kommunikation und Recherche mit digitalen Medien).</w:delText>
        </w:r>
      </w:del>
    </w:p>
    <w:p w14:paraId="78541D0D" w14:textId="77777777" w:rsidR="00360F36" w:rsidRDefault="00360F36" w:rsidP="006B52C8">
      <w:pPr>
        <w:spacing w:after="0" w:line="276" w:lineRule="auto"/>
        <w:jc w:val="both"/>
      </w:pPr>
    </w:p>
    <w:p w14:paraId="2EF569D8" w14:textId="77777777" w:rsidR="002D3A24" w:rsidRDefault="006B52C8" w:rsidP="006B52C8">
      <w:pPr>
        <w:spacing w:after="0" w:line="276" w:lineRule="auto"/>
        <w:jc w:val="both"/>
      </w:pPr>
      <w:r>
        <w:t>Im Einzelnen erheben und verarbeiten wir folgende Daten: Inhaltsdaten (Antworten auf Fragen der Umfrage)</w:t>
      </w:r>
    </w:p>
    <w:p w14:paraId="17EA5AD7" w14:textId="77777777" w:rsidR="006B52C8" w:rsidRDefault="006B52C8" w:rsidP="006B52C8">
      <w:pPr>
        <w:spacing w:after="0" w:line="276" w:lineRule="auto"/>
        <w:jc w:val="both"/>
      </w:pPr>
    </w:p>
    <w:p w14:paraId="14AB95A4" w14:textId="55E03552" w:rsidR="002D3A24" w:rsidRDefault="006B52C8" w:rsidP="006B52C8">
      <w:pPr>
        <w:pStyle w:val="Listenabsatz"/>
        <w:numPr>
          <w:ilvl w:val="0"/>
          <w:numId w:val="19"/>
        </w:numPr>
        <w:spacing w:after="0" w:line="276" w:lineRule="auto"/>
        <w:jc w:val="both"/>
        <w:rPr>
          <w:u w:val="single"/>
        </w:rPr>
      </w:pPr>
      <w:r>
        <w:rPr>
          <w:u w:val="single"/>
        </w:rPr>
        <w:t xml:space="preserve">Verwendetes technisches Hilfsmittel </w:t>
      </w:r>
      <w:del w:id="39" w:author="Charlott Rubach" w:date="2024-04-09T11:04:00Z">
        <w:r w:rsidRPr="00360F36" w:rsidDel="007F06A7">
          <w:rPr>
            <w:color w:val="FF0000"/>
            <w:u w:val="single"/>
            <w:rPrChange w:id="40" w:author="Anne-Kathrin Hirsch" w:date="2024-04-08T16:19:00Z">
              <w:rPr>
                <w:u w:val="single"/>
              </w:rPr>
            </w:rPrChange>
          </w:rPr>
          <w:delText>(EvaSyS)</w:delText>
        </w:r>
      </w:del>
    </w:p>
    <w:p w14:paraId="15987C83" w14:textId="1D4C1ACB" w:rsidR="002D3A24" w:rsidRDefault="006B52C8" w:rsidP="006B52C8">
      <w:pPr>
        <w:spacing w:after="0" w:line="276" w:lineRule="auto"/>
        <w:jc w:val="both"/>
      </w:pPr>
      <w:r>
        <w:t xml:space="preserve">Die Umfrage wird mit Hilfe </w:t>
      </w:r>
      <w:ins w:id="41" w:author="Charlott Rubach" w:date="2024-04-09T11:04:00Z">
        <w:r w:rsidR="007F06A7">
          <w:t xml:space="preserve">einer eigens </w:t>
        </w:r>
      </w:ins>
      <w:ins w:id="42" w:author="Charlott Rubach" w:date="2024-04-09T11:05:00Z">
        <w:r w:rsidR="007F06A7">
          <w:t xml:space="preserve">erstellten Website XXX </w:t>
        </w:r>
      </w:ins>
      <w:del w:id="43" w:author="Charlott Rubach" w:date="2024-04-09T11:04:00Z">
        <w:r w:rsidDel="007F06A7">
          <w:delText>de</w:delText>
        </w:r>
      </w:del>
      <w:del w:id="44" w:author="Charlott Rubach" w:date="2024-04-09T11:05:00Z">
        <w:r w:rsidDel="007F06A7">
          <w:delText xml:space="preserve">r </w:delText>
        </w:r>
        <w:r w:rsidRPr="00360F36" w:rsidDel="007F06A7">
          <w:rPr>
            <w:color w:val="FF0000"/>
            <w:rPrChange w:id="45" w:author="Anne-Kathrin Hirsch" w:date="2024-04-08T16:19:00Z">
              <w:rPr/>
            </w:rPrChange>
          </w:rPr>
          <w:delText>Software EvaSyS</w:delText>
        </w:r>
        <w:r w:rsidDel="007F06A7">
          <w:delText xml:space="preserve"> </w:delText>
        </w:r>
      </w:del>
      <w:r>
        <w:t>durchgeführt</w:t>
      </w:r>
      <w:ins w:id="46" w:author="Charlott Rubach" w:date="2024-04-09T11:05:00Z">
        <w:r w:rsidR="007F06A7">
          <w:t>, welche neben der Datenerfassung auch die Datenauswertung vornimmt</w:t>
        </w:r>
      </w:ins>
      <w:r>
        <w:t xml:space="preserve">. </w:t>
      </w:r>
      <w:del w:id="47" w:author="Anne-Kathrin Hirsch" w:date="2024-04-08T16:19:00Z">
        <w:r w:rsidDel="00360F36">
          <w:delText xml:space="preserve">EvaSyS ist eine webbasierte Befragungssoftware, welche auf einem gesicherten Server des ITMZ zentral bereitgestellt wird. </w:delText>
        </w:r>
      </w:del>
    </w:p>
    <w:p w14:paraId="15ED6F74" w14:textId="466E0615" w:rsidR="002D3A24" w:rsidDel="00360F36" w:rsidRDefault="006B52C8" w:rsidP="006B52C8">
      <w:pPr>
        <w:spacing w:after="0" w:line="276" w:lineRule="auto"/>
        <w:jc w:val="both"/>
        <w:rPr>
          <w:del w:id="48" w:author="Anne-Kathrin Hirsch" w:date="2024-04-08T16:20:00Z"/>
        </w:rPr>
      </w:pPr>
      <w:del w:id="49" w:author="Anne-Kathrin Hirsch" w:date="2024-04-08T16:20:00Z">
        <w:r w:rsidDel="00360F36">
          <w:delText>Der Ersteller des Fragebogens muss zunächst vom Admin der Software für die Nutzung freigeschaltet werden. Erst dann kann sich dieser mit seinem UR Nutzerkennzeichen anmelden. Es ist keine lokale Software nötig. Die Software kann nur aus dem universitären Netz genutzt werden. Zugriffe von außerhalb sind nur mittels eine gesicherter Verbindung (VPN) möglich.</w:delText>
        </w:r>
      </w:del>
    </w:p>
    <w:p w14:paraId="50D98204" w14:textId="17C904B0" w:rsidR="002D3A24" w:rsidRDefault="006B52C8" w:rsidP="006B52C8">
      <w:pPr>
        <w:spacing w:after="0" w:line="276" w:lineRule="auto"/>
        <w:jc w:val="both"/>
      </w:pPr>
      <w:r>
        <w:t xml:space="preserve">Die Umfrage beginnt mit der Aushändigung des </w:t>
      </w:r>
      <w:del w:id="50" w:author="Charlott Rubach" w:date="2024-04-09T11:05:00Z">
        <w:r w:rsidRPr="00360F36" w:rsidDel="007F06A7">
          <w:rPr>
            <w:color w:val="FF0000"/>
            <w:rPrChange w:id="51" w:author="Anne-Kathrin Hirsch" w:date="2024-04-08T16:20:00Z">
              <w:rPr/>
            </w:rPrChange>
          </w:rPr>
          <w:delText xml:space="preserve">mit Hilfe der Software </w:delText>
        </w:r>
      </w:del>
      <w:r>
        <w:t>erstellten Fragebogens an Sie</w:t>
      </w:r>
      <w:ins w:id="52" w:author="Anne-Kathrin Hirsch" w:date="2024-04-08T16:20:00Z">
        <w:r w:rsidR="00360F36">
          <w:t xml:space="preserve"> auf der Webseite: </w:t>
        </w:r>
      </w:ins>
      <w:del w:id="53" w:author="Charlott Rubach" w:date="2024-04-09T11:05:00Z">
        <w:r w:rsidDel="007F06A7">
          <w:delText xml:space="preserve"> </w:delText>
        </w:r>
      </w:del>
      <w:del w:id="54" w:author="Anne-Kathrin Hirsch" w:date="2024-04-08T16:20:00Z">
        <w:r w:rsidDel="00360F36">
          <w:delText xml:space="preserve">im Rahmen der Seminarteilnahme. </w:delText>
        </w:r>
      </w:del>
      <w:r>
        <w:t xml:space="preserve">Die Befragung ist </w:t>
      </w:r>
      <w:del w:id="55" w:author="Charlott Rubach" w:date="2024-04-09T11:05:00Z">
        <w:r w:rsidDel="007F06A7">
          <w:delText>anonym</w:delText>
        </w:r>
      </w:del>
      <w:ins w:id="56" w:author="Charlott Rubach" w:date="2024-04-09T11:05:00Z">
        <w:r w:rsidR="007F06A7">
          <w:t>pseudo</w:t>
        </w:r>
        <w:r w:rsidR="007F06A7">
          <w:t>nym</w:t>
        </w:r>
      </w:ins>
      <w:r>
        <w:t xml:space="preserve">. Das heißt, es werden auch ausschließlich </w:t>
      </w:r>
      <w:ins w:id="57" w:author="Charlott Rubach" w:date="2024-04-09T11:05:00Z">
        <w:r w:rsidR="007F06A7">
          <w:t>ps</w:t>
        </w:r>
      </w:ins>
      <w:ins w:id="58" w:author="Charlott Rubach" w:date="2024-04-09T11:06:00Z">
        <w:r w:rsidR="007F06A7">
          <w:t>eu</w:t>
        </w:r>
      </w:ins>
      <w:del w:id="59" w:author="Charlott Rubach" w:date="2024-04-09T11:05:00Z">
        <w:r w:rsidDel="007F06A7">
          <w:delText>an</w:delText>
        </w:r>
      </w:del>
      <w:del w:id="60" w:author="Charlott Rubach" w:date="2024-04-09T11:06:00Z">
        <w:r w:rsidDel="007F06A7">
          <w:delText>o</w:delText>
        </w:r>
      </w:del>
      <w:ins w:id="61" w:author="Charlott Rubach" w:date="2024-04-09T11:06:00Z">
        <w:r w:rsidR="007F06A7">
          <w:t>do</w:t>
        </w:r>
      </w:ins>
      <w:r>
        <w:t xml:space="preserve">nymisierte Informationen </w:t>
      </w:r>
      <w:del w:id="62" w:author="Charlott Rubach" w:date="2024-04-09T11:06:00Z">
        <w:r w:rsidDel="007F06A7">
          <w:delText xml:space="preserve">analysiert </w:delText>
        </w:r>
      </w:del>
      <w:ins w:id="63" w:author="Charlott Rubach" w:date="2024-04-09T11:06:00Z">
        <w:r w:rsidR="007F06A7">
          <w:t>erfasst</w:t>
        </w:r>
        <w:r w:rsidR="007F06A7">
          <w:t xml:space="preserve"> </w:t>
        </w:r>
      </w:ins>
      <w:r>
        <w:t xml:space="preserve">und veröffentlicht. </w:t>
      </w:r>
      <w:ins w:id="64" w:author="Charlott Rubach" w:date="2024-04-09T11:06:00Z">
        <w:r w:rsidR="007F06A7">
          <w:t xml:space="preserve">Pseudonym bedeutet hier, dass wir mit Hilfe eines Codes wissen, dass es sich um Daten einer Person handelt, diese aber nicht identifizieren können. </w:t>
        </w:r>
      </w:ins>
      <w:r>
        <w:t xml:space="preserve">Es werden </w:t>
      </w:r>
      <w:ins w:id="65" w:author="Charlott Rubach" w:date="2024-04-09T11:07:00Z">
        <w:r w:rsidR="007F06A7">
          <w:t xml:space="preserve">daher </w:t>
        </w:r>
      </w:ins>
      <w:r>
        <w:t xml:space="preserve">keine Informationen gespeichert, die es uns möglich machen, Sie als Person zu identifizieren. Eine Rücknahme Ihres Einverständnisses und damit Löschung Ihrer Daten nachdem Sie den Fragebogen ausgefüllt und abgegeben haben, ist demnach nicht möglich. Anonymisierung ist das Verändern personenbezogener Daten in der Weise, dass Informationen nicht mehr oder nur mit einem unverhältnismäßig großen Aufwand an Zeit, Kosten und Arbeitskraft einer bestimmten Person zugeordnet werden können. </w:t>
      </w:r>
      <w:r w:rsidRPr="00360F36">
        <w:rPr>
          <w:color w:val="FF0000"/>
          <w:rPrChange w:id="66" w:author="Anne-Kathrin Hirsch" w:date="2024-04-08T16:21:00Z">
            <w:rPr/>
          </w:rPrChange>
        </w:rPr>
        <w:t xml:space="preserve">Anonymisiert sind auch Daten, die keine persönliche Information mehr enthalten, bspw. Alter, Geschlecht, </w:t>
      </w:r>
      <w:ins w:id="67" w:author="Anne-Kathrin Hirsch" w:date="2024-04-08T16:24:00Z">
        <w:r w:rsidR="0051751C">
          <w:rPr>
            <w:color w:val="FF0000"/>
          </w:rPr>
          <w:t>Lehramtstyp</w:t>
        </w:r>
      </w:ins>
      <w:ins w:id="68" w:author="Anne-Kathrin Hirsch" w:date="2024-04-08T16:25:00Z">
        <w:r w:rsidR="0051751C">
          <w:rPr>
            <w:color w:val="FF0000"/>
          </w:rPr>
          <w:t>, Fächer</w:t>
        </w:r>
      </w:ins>
      <w:del w:id="69" w:author="Anne-Kathrin Hirsch" w:date="2024-04-08T16:25:00Z">
        <w:r w:rsidRPr="00360F36" w:rsidDel="0051751C">
          <w:rPr>
            <w:color w:val="FF0000"/>
            <w:rPrChange w:id="70" w:author="Anne-Kathrin Hirsch" w:date="2024-04-08T16:21:00Z">
              <w:rPr/>
            </w:rPrChange>
          </w:rPr>
          <w:delText>Studiengang</w:delText>
        </w:r>
      </w:del>
      <w:r w:rsidRPr="00360F36">
        <w:rPr>
          <w:color w:val="FF0000"/>
          <w:rPrChange w:id="71" w:author="Anne-Kathrin Hirsch" w:date="2024-04-08T16:21:00Z">
            <w:rPr/>
          </w:rPrChange>
        </w:rPr>
        <w:t xml:space="preserve"> und Hochschulsemester. </w:t>
      </w:r>
      <w:r>
        <w:t>Wir speichern Ihre Antworten und Ihre Angaben (z. B. Alter und Geschlecht). Diese werden bis zum Abschluss der Untersuchung und maximal 10 Jahre auf den Dienstrechnern der Wissenschaftlerinnen aus dem Projekt gespeichert und danach gelöscht. Es erfolgt keine Weitergabe Ihrer Daten an Dritte außerhalb des Forschungsprojektes</w:t>
      </w:r>
    </w:p>
    <w:p w14:paraId="17FBACBB" w14:textId="77777777" w:rsidR="007F06A7" w:rsidRDefault="007F06A7" w:rsidP="006B52C8">
      <w:pPr>
        <w:spacing w:after="0" w:line="276" w:lineRule="auto"/>
        <w:jc w:val="both"/>
        <w:rPr>
          <w:ins w:id="72" w:author="Charlott Rubach" w:date="2024-04-09T11:10:00Z"/>
          <w:b/>
        </w:rPr>
      </w:pPr>
    </w:p>
    <w:p w14:paraId="435DBB3B" w14:textId="42D3CC33" w:rsidR="002D3A24" w:rsidRDefault="006B52C8" w:rsidP="006B52C8">
      <w:pPr>
        <w:spacing w:after="0" w:line="276" w:lineRule="auto"/>
        <w:jc w:val="both"/>
        <w:rPr>
          <w:b/>
        </w:rPr>
      </w:pPr>
      <w:r>
        <w:rPr>
          <w:b/>
        </w:rPr>
        <w:t xml:space="preserve">Bei der Nutzung </w:t>
      </w:r>
      <w:r w:rsidRPr="00360F36">
        <w:rPr>
          <w:b/>
          <w:color w:val="FF0000"/>
          <w:rPrChange w:id="73" w:author="Anne-Kathrin Hirsch" w:date="2024-04-08T16:22:00Z">
            <w:rPr>
              <w:b/>
            </w:rPr>
          </w:rPrChange>
        </w:rPr>
        <w:t xml:space="preserve">von </w:t>
      </w:r>
      <w:del w:id="74" w:author="Charlott Rubach" w:date="2024-04-09T11:10:00Z">
        <w:r w:rsidRPr="00360F36" w:rsidDel="007F06A7">
          <w:rPr>
            <w:b/>
            <w:color w:val="FF0000"/>
            <w:rPrChange w:id="75" w:author="Anne-Kathrin Hirsch" w:date="2024-04-08T16:22:00Z">
              <w:rPr>
                <w:b/>
              </w:rPr>
            </w:rPrChange>
          </w:rPr>
          <w:delText xml:space="preserve">EvaSyS </w:delText>
        </w:r>
      </w:del>
      <w:ins w:id="76" w:author="Charlott Rubach" w:date="2024-04-09T11:10:00Z">
        <w:r w:rsidR="007F06A7">
          <w:rPr>
            <w:b/>
            <w:color w:val="FF0000"/>
          </w:rPr>
          <w:t>XXX</w:t>
        </w:r>
        <w:r w:rsidR="007F06A7" w:rsidRPr="00360F36">
          <w:rPr>
            <w:b/>
            <w:color w:val="FF0000"/>
            <w:rPrChange w:id="77" w:author="Anne-Kathrin Hirsch" w:date="2024-04-08T16:22:00Z">
              <w:rPr>
                <w:b/>
              </w:rPr>
            </w:rPrChange>
          </w:rPr>
          <w:t xml:space="preserve"> </w:t>
        </w:r>
      </w:ins>
      <w:r>
        <w:rPr>
          <w:b/>
        </w:rPr>
        <w:t>werden im Einzelnen folgende personenbezogene Daten verarbeitet:</w:t>
      </w:r>
    </w:p>
    <w:p w14:paraId="7DE48FDC" w14:textId="77777777" w:rsidR="002D3A24" w:rsidRDefault="006B52C8" w:rsidP="006B52C8">
      <w:pPr>
        <w:pStyle w:val="Listenabsatz"/>
        <w:numPr>
          <w:ilvl w:val="0"/>
          <w:numId w:val="20"/>
        </w:numPr>
        <w:spacing w:after="0" w:line="276" w:lineRule="auto"/>
        <w:jc w:val="both"/>
      </w:pPr>
      <w:r>
        <w:t xml:space="preserve">Protokolldaten (Löschprotokoll, Zustellungen und Logbuch) </w:t>
      </w:r>
    </w:p>
    <w:p w14:paraId="446FEB6D" w14:textId="77777777" w:rsidR="002D3A24" w:rsidRDefault="002D3A24" w:rsidP="006B52C8">
      <w:pPr>
        <w:pStyle w:val="Listenabsatz"/>
        <w:spacing w:after="0" w:line="276" w:lineRule="auto"/>
        <w:jc w:val="both"/>
      </w:pPr>
    </w:p>
    <w:p w14:paraId="14A77BDC" w14:textId="77777777" w:rsidR="002D3A24" w:rsidRDefault="006B52C8" w:rsidP="006B52C8">
      <w:pPr>
        <w:pStyle w:val="Listenabsatz"/>
        <w:numPr>
          <w:ilvl w:val="0"/>
          <w:numId w:val="2"/>
        </w:numPr>
        <w:spacing w:after="0" w:line="276" w:lineRule="auto"/>
        <w:jc w:val="both"/>
        <w:rPr>
          <w:b/>
        </w:rPr>
      </w:pPr>
      <w:r>
        <w:rPr>
          <w:b/>
        </w:rPr>
        <w:t xml:space="preserve">Rechtsgrundlage für die Datenverarbeitung </w:t>
      </w:r>
    </w:p>
    <w:p w14:paraId="7847506E" w14:textId="77777777" w:rsidR="002D3A24" w:rsidRDefault="006B52C8" w:rsidP="006B52C8">
      <w:pPr>
        <w:spacing w:after="0" w:line="276" w:lineRule="auto"/>
        <w:jc w:val="both"/>
      </w:pPr>
      <w:r>
        <w:t xml:space="preserve">Rechtsgrundlage für die Verarbeitung der Daten ist Art. 6 Abs. 1 S. 1 lit a) DS-GVO in Verbindung mit Ihrer Einwilligung. </w:t>
      </w:r>
    </w:p>
    <w:p w14:paraId="62E57DED" w14:textId="77777777" w:rsidR="006B52C8" w:rsidRDefault="006B52C8" w:rsidP="006B52C8">
      <w:pPr>
        <w:spacing w:after="0" w:line="276" w:lineRule="auto"/>
        <w:jc w:val="both"/>
      </w:pPr>
    </w:p>
    <w:p w14:paraId="191CD194" w14:textId="77777777" w:rsidR="002D3A24" w:rsidRDefault="006B52C8" w:rsidP="006B52C8">
      <w:pPr>
        <w:pStyle w:val="Listenabsatz"/>
        <w:numPr>
          <w:ilvl w:val="0"/>
          <w:numId w:val="2"/>
        </w:numPr>
        <w:spacing w:after="0" w:line="276" w:lineRule="auto"/>
        <w:jc w:val="both"/>
        <w:rPr>
          <w:b/>
        </w:rPr>
      </w:pPr>
      <w:r>
        <w:rPr>
          <w:b/>
        </w:rPr>
        <w:t xml:space="preserve">Zweck der Datenverarbeitung </w:t>
      </w:r>
    </w:p>
    <w:p w14:paraId="01A0E480" w14:textId="77777777" w:rsidR="002D3A24" w:rsidRDefault="006B52C8" w:rsidP="006B52C8">
      <w:pPr>
        <w:spacing w:after="0" w:line="276" w:lineRule="auto"/>
        <w:jc w:val="both"/>
        <w:rPr>
          <w:u w:val="single"/>
        </w:rPr>
      </w:pPr>
      <w:bookmarkStart w:id="78" w:name="_Hlk78185588"/>
      <w:r>
        <w:rPr>
          <w:u w:val="single"/>
        </w:rPr>
        <w:t>1. Befragungsinhalt</w:t>
      </w:r>
    </w:p>
    <w:p w14:paraId="146AABCA" w14:textId="1F0D82E2" w:rsidR="002D3A24" w:rsidRDefault="006B52C8" w:rsidP="006B52C8">
      <w:pPr>
        <w:spacing w:after="0" w:line="276" w:lineRule="auto"/>
        <w:jc w:val="both"/>
        <w:rPr>
          <w:ins w:id="79" w:author="Charlott Rubach" w:date="2024-04-09T11:10:00Z"/>
        </w:rPr>
      </w:pPr>
      <w:r>
        <w:t xml:space="preserve">Kompetenzüberzeugungen (basic and pedagogical ICT competence beliefs), </w:t>
      </w:r>
      <w:del w:id="80" w:author="Charlott Rubach" w:date="2024-04-09T11:10:00Z">
        <w:r w:rsidDel="007F06A7">
          <w:delText>Digital Internet Literacy</w:delText>
        </w:r>
      </w:del>
      <w:ins w:id="81" w:author="Charlott Rubach" w:date="2024-04-09T11:10:00Z">
        <w:r w:rsidR="007F06A7">
          <w:t>XXX</w:t>
        </w:r>
      </w:ins>
      <w:r>
        <w:t xml:space="preserve">, </w:t>
      </w:r>
      <w:del w:id="82" w:author="Anne-Kathrin Hirsch" w:date="2024-04-08T16:27:00Z">
        <w:r w:rsidDel="0051751C">
          <w:delText xml:space="preserve">Werteüberzeugungen zu digitalen Medien, Technikemotionen, Erfahrungen im Umgang mit Medien im Rahmen des Studiums, </w:delText>
        </w:r>
      </w:del>
      <w:del w:id="83" w:author="Anne-Kathrin Hirsch" w:date="2024-04-08T16:26:00Z">
        <w:r w:rsidDel="0051751C">
          <w:delText>Unterrichtsqualität in besuchten Kursen, Techniknutzung, Nutzungsdauer Smartphone, Kontrollstrategien, Persönlichkeitsstrukturen</w:delText>
        </w:r>
      </w:del>
      <w:del w:id="84" w:author="Charlott Rubach" w:date="2024-04-09T11:10:00Z">
        <w:r w:rsidDel="007F06A7">
          <w:delText xml:space="preserve">, </w:delText>
        </w:r>
      </w:del>
      <w:r>
        <w:t xml:space="preserve">persönliche Angaben </w:t>
      </w:r>
    </w:p>
    <w:p w14:paraId="6462D850" w14:textId="77777777" w:rsidR="007F06A7" w:rsidRDefault="007F06A7" w:rsidP="006B52C8">
      <w:pPr>
        <w:spacing w:after="0" w:line="276" w:lineRule="auto"/>
        <w:jc w:val="both"/>
      </w:pPr>
    </w:p>
    <w:p w14:paraId="5B4D1B15" w14:textId="575D0FEB" w:rsidR="002D3A24" w:rsidRDefault="006B52C8" w:rsidP="006B52C8">
      <w:pPr>
        <w:spacing w:after="0" w:line="276" w:lineRule="auto"/>
        <w:jc w:val="both"/>
        <w:rPr>
          <w:u w:val="single"/>
        </w:rPr>
      </w:pPr>
      <w:r>
        <w:rPr>
          <w:u w:val="single"/>
        </w:rPr>
        <w:t xml:space="preserve">2. </w:t>
      </w:r>
      <w:del w:id="85" w:author="Charlott Rubach" w:date="2024-04-09T11:10:00Z">
        <w:r w:rsidRPr="0051751C" w:rsidDel="007F06A7">
          <w:rPr>
            <w:color w:val="FF0000"/>
            <w:u w:val="single"/>
            <w:rPrChange w:id="86" w:author="Anne-Kathrin Hirsch" w:date="2024-04-08T16:23:00Z">
              <w:rPr>
                <w:u w:val="single"/>
              </w:rPr>
            </w:rPrChange>
          </w:rPr>
          <w:delText>EvaSyS</w:delText>
        </w:r>
      </w:del>
      <w:bookmarkEnd w:id="78"/>
      <w:ins w:id="87" w:author="Charlott Rubach" w:date="2024-04-09T11:10:00Z">
        <w:r w:rsidR="007F06A7">
          <w:rPr>
            <w:color w:val="FF0000"/>
            <w:u w:val="single"/>
          </w:rPr>
          <w:t>XXX</w:t>
        </w:r>
      </w:ins>
    </w:p>
    <w:p w14:paraId="3814CA89" w14:textId="77777777" w:rsidR="002D3A24" w:rsidRDefault="006B52C8" w:rsidP="006B52C8">
      <w:pPr>
        <w:spacing w:after="0" w:line="276" w:lineRule="auto"/>
        <w:jc w:val="both"/>
      </w:pPr>
      <w:r>
        <w:t xml:space="preserve">Technische Unterstützung der Durchführung von (multimodalen) Umfragen, u.a. durch automatisierte Auswertung der Fragebögen </w:t>
      </w:r>
    </w:p>
    <w:p w14:paraId="10AABA19" w14:textId="77777777" w:rsidR="002D3A24" w:rsidRDefault="002D3A24" w:rsidP="006B52C8">
      <w:pPr>
        <w:spacing w:after="0" w:line="276" w:lineRule="auto"/>
        <w:jc w:val="both"/>
      </w:pPr>
    </w:p>
    <w:p w14:paraId="00B1F9C6" w14:textId="77777777" w:rsidR="002D3A24" w:rsidRDefault="006B52C8" w:rsidP="006B52C8">
      <w:pPr>
        <w:pStyle w:val="Listenabsatz"/>
        <w:numPr>
          <w:ilvl w:val="0"/>
          <w:numId w:val="2"/>
        </w:numPr>
        <w:spacing w:after="0" w:line="276" w:lineRule="auto"/>
        <w:jc w:val="both"/>
        <w:rPr>
          <w:b/>
        </w:rPr>
      </w:pPr>
      <w:r>
        <w:rPr>
          <w:b/>
        </w:rPr>
        <w:t>Empfänger der Daten</w:t>
      </w:r>
    </w:p>
    <w:p w14:paraId="46C7C63E" w14:textId="77777777" w:rsidR="002D3A24" w:rsidRDefault="006B52C8" w:rsidP="006B52C8">
      <w:pPr>
        <w:spacing w:after="0" w:line="276" w:lineRule="auto"/>
        <w:jc w:val="both"/>
        <w:rPr>
          <w:u w:val="single"/>
        </w:rPr>
      </w:pPr>
      <w:r>
        <w:rPr>
          <w:u w:val="single"/>
        </w:rPr>
        <w:t>1. Befragungsinhalte</w:t>
      </w:r>
    </w:p>
    <w:p w14:paraId="790D23E5" w14:textId="736E971B" w:rsidR="002D3A24" w:rsidRDefault="006B52C8" w:rsidP="006B52C8">
      <w:pPr>
        <w:spacing w:after="0" w:line="276" w:lineRule="auto"/>
        <w:jc w:val="both"/>
      </w:pPr>
      <w:r>
        <w:t xml:space="preserve">Prof.in Dr. Charlott Rubach und </w:t>
      </w:r>
      <w:ins w:id="88" w:author="Anne-Kathrin Hirsch" w:date="2024-04-08T16:27:00Z">
        <w:r w:rsidR="0051751C">
          <w:t>Anne-Kathrin Hirsch</w:t>
        </w:r>
      </w:ins>
      <w:del w:id="89" w:author="Anne-Kathrin Hirsch" w:date="2024-04-08T16:27:00Z">
        <w:r w:rsidDel="0051751C">
          <w:delText>Mona Arndt</w:delText>
        </w:r>
      </w:del>
      <w:r>
        <w:t xml:space="preserve"> (Institut für Schulpädagogik und Bildungsforschung) </w:t>
      </w:r>
    </w:p>
    <w:p w14:paraId="0826F8AA" w14:textId="5A2F7BAD" w:rsidR="002D3A24" w:rsidRDefault="006B52C8" w:rsidP="006B52C8">
      <w:pPr>
        <w:spacing w:after="0" w:line="276" w:lineRule="auto"/>
        <w:jc w:val="both"/>
        <w:rPr>
          <w:u w:val="single"/>
        </w:rPr>
      </w:pPr>
      <w:r>
        <w:rPr>
          <w:u w:val="single"/>
        </w:rPr>
        <w:t xml:space="preserve">2. </w:t>
      </w:r>
      <w:del w:id="90" w:author="Charlott Rubach" w:date="2024-04-09T11:11:00Z">
        <w:r w:rsidRPr="0051751C" w:rsidDel="007F06A7">
          <w:rPr>
            <w:color w:val="FF0000"/>
            <w:u w:val="single"/>
            <w:rPrChange w:id="91" w:author="Anne-Kathrin Hirsch" w:date="2024-04-08T16:27:00Z">
              <w:rPr>
                <w:u w:val="single"/>
              </w:rPr>
            </w:rPrChange>
          </w:rPr>
          <w:delText>EvaSyS</w:delText>
        </w:r>
      </w:del>
      <w:ins w:id="92" w:author="Charlott Rubach" w:date="2024-04-09T11:11:00Z">
        <w:r w:rsidR="007F06A7">
          <w:rPr>
            <w:color w:val="FF0000"/>
            <w:u w:val="single"/>
          </w:rPr>
          <w:t>XXX</w:t>
        </w:r>
      </w:ins>
    </w:p>
    <w:p w14:paraId="5A1E3798" w14:textId="77777777" w:rsidR="002D3A24" w:rsidRPr="007F06A7" w:rsidRDefault="006B52C8" w:rsidP="006B52C8">
      <w:pPr>
        <w:spacing w:after="0" w:line="276" w:lineRule="auto"/>
        <w:jc w:val="both"/>
        <w:rPr>
          <w:color w:val="FF0000"/>
          <w:rPrChange w:id="93" w:author="Charlott Rubach" w:date="2024-04-09T11:11:00Z">
            <w:rPr/>
          </w:rPrChange>
        </w:rPr>
      </w:pPr>
      <w:r w:rsidRPr="007F06A7">
        <w:rPr>
          <w:color w:val="FF0000"/>
          <w:rPrChange w:id="94" w:author="Charlott Rubach" w:date="2024-04-09T11:11:00Z">
            <w:rPr/>
          </w:rPrChange>
        </w:rPr>
        <w:t>ITMZ der Universität Rostock, Administratoren der Software</w:t>
      </w:r>
    </w:p>
    <w:p w14:paraId="5447B801" w14:textId="77777777" w:rsidR="006B52C8" w:rsidRDefault="006B52C8" w:rsidP="006B52C8">
      <w:pPr>
        <w:spacing w:after="0" w:line="276" w:lineRule="auto"/>
        <w:jc w:val="both"/>
      </w:pPr>
    </w:p>
    <w:p w14:paraId="5E6AECE2" w14:textId="77777777" w:rsidR="002D3A24" w:rsidRDefault="006B52C8" w:rsidP="006B52C8">
      <w:pPr>
        <w:pStyle w:val="Listenabsatz"/>
        <w:numPr>
          <w:ilvl w:val="0"/>
          <w:numId w:val="2"/>
        </w:numPr>
        <w:spacing w:after="0" w:line="276" w:lineRule="auto"/>
        <w:jc w:val="both"/>
        <w:rPr>
          <w:b/>
        </w:rPr>
      </w:pPr>
      <w:r>
        <w:rPr>
          <w:b/>
        </w:rPr>
        <w:t xml:space="preserve">Dauer der Speicherung </w:t>
      </w:r>
    </w:p>
    <w:p w14:paraId="470E70DE" w14:textId="77777777" w:rsidR="002D3A24" w:rsidRDefault="006B52C8" w:rsidP="006B52C8">
      <w:pPr>
        <w:spacing w:after="0" w:line="276" w:lineRule="auto"/>
        <w:jc w:val="both"/>
        <w:rPr>
          <w:u w:val="single"/>
        </w:rPr>
      </w:pPr>
      <w:r>
        <w:rPr>
          <w:u w:val="single"/>
        </w:rPr>
        <w:t>1. Befragungsinhalte</w:t>
      </w:r>
    </w:p>
    <w:p w14:paraId="100CDB87" w14:textId="6AA880EC" w:rsidR="002D3A24" w:rsidRDefault="006B52C8" w:rsidP="006B52C8">
      <w:pPr>
        <w:spacing w:after="0" w:line="276" w:lineRule="auto"/>
        <w:jc w:val="both"/>
        <w:rPr>
          <w:ins w:id="95" w:author="Charlott Rubach" w:date="2024-04-09T11:11:00Z"/>
        </w:rPr>
      </w:pPr>
      <w:r>
        <w:lastRenderedPageBreak/>
        <w:t>Wir speichern die Rohdaten bis zum Abschluss der Untersuchung und maximal 10 Jahre auf den Dienstrechnern der Wissenschaftlerinnen. Nach Abschluss der Untersuchung werden die Daten gelöscht.</w:t>
      </w:r>
    </w:p>
    <w:p w14:paraId="5D66DF36" w14:textId="77777777" w:rsidR="007F06A7" w:rsidRDefault="007F06A7" w:rsidP="006B52C8">
      <w:pPr>
        <w:spacing w:after="0" w:line="276" w:lineRule="auto"/>
        <w:jc w:val="both"/>
      </w:pPr>
    </w:p>
    <w:p w14:paraId="584E8C94" w14:textId="1E9077B6" w:rsidR="002D3A24" w:rsidRDefault="006B52C8" w:rsidP="006B52C8">
      <w:pPr>
        <w:spacing w:after="0" w:line="276" w:lineRule="auto"/>
        <w:jc w:val="both"/>
        <w:rPr>
          <w:u w:val="single"/>
        </w:rPr>
      </w:pPr>
      <w:r>
        <w:rPr>
          <w:u w:val="single"/>
        </w:rPr>
        <w:t xml:space="preserve">2. </w:t>
      </w:r>
      <w:del w:id="96" w:author="Charlott Rubach" w:date="2024-04-09T11:11:00Z">
        <w:r w:rsidRPr="0051751C" w:rsidDel="007F06A7">
          <w:rPr>
            <w:color w:val="FF0000"/>
            <w:u w:val="single"/>
            <w:rPrChange w:id="97" w:author="Anne-Kathrin Hirsch" w:date="2024-04-08T16:28:00Z">
              <w:rPr>
                <w:u w:val="single"/>
              </w:rPr>
            </w:rPrChange>
          </w:rPr>
          <w:delText>EvaSyS</w:delText>
        </w:r>
      </w:del>
      <w:ins w:id="98" w:author="Charlott Rubach" w:date="2024-04-09T11:11:00Z">
        <w:r w:rsidR="007F06A7">
          <w:rPr>
            <w:color w:val="FF0000"/>
            <w:u w:val="single"/>
          </w:rPr>
          <w:t>XXX</w:t>
        </w:r>
      </w:ins>
    </w:p>
    <w:p w14:paraId="5873EEFE" w14:textId="77777777" w:rsidR="002D3A24" w:rsidRDefault="006B52C8" w:rsidP="006B52C8">
      <w:pPr>
        <w:spacing w:after="0" w:line="276" w:lineRule="auto"/>
        <w:jc w:val="both"/>
        <w:rPr>
          <w:bCs/>
          <w:color w:val="262930"/>
          <w:shd w:val="clear" w:color="auto" w:fill="EDF0F0"/>
        </w:rPr>
      </w:pPr>
      <w:r>
        <w:rPr>
          <w:bCs/>
          <w:color w:val="262930"/>
          <w:shd w:val="clear" w:color="auto" w:fill="EDF0F0"/>
        </w:rPr>
        <w:t>Aufbewahrungsfrist Protokolldaten (Löschprotokoll, Zustellungen und Logbuch): 12 Monate</w:t>
      </w:r>
    </w:p>
    <w:p w14:paraId="72A46F52" w14:textId="77777777" w:rsidR="006B52C8" w:rsidRDefault="006B52C8" w:rsidP="006B52C8">
      <w:pPr>
        <w:spacing w:after="0" w:line="276" w:lineRule="auto"/>
        <w:jc w:val="both"/>
        <w:rPr>
          <w:bCs/>
          <w:color w:val="262930"/>
          <w:shd w:val="clear" w:color="auto" w:fill="EDF0F0"/>
        </w:rPr>
      </w:pPr>
    </w:p>
    <w:p w14:paraId="294F8FF5" w14:textId="77777777" w:rsidR="002D3A24" w:rsidRDefault="006B52C8" w:rsidP="006B52C8">
      <w:pPr>
        <w:pStyle w:val="Listenabsatz"/>
        <w:numPr>
          <w:ilvl w:val="0"/>
          <w:numId w:val="2"/>
        </w:numPr>
        <w:spacing w:after="0" w:line="276" w:lineRule="auto"/>
        <w:jc w:val="both"/>
        <w:rPr>
          <w:b/>
        </w:rPr>
      </w:pPr>
      <w:r>
        <w:rPr>
          <w:b/>
        </w:rPr>
        <w:t xml:space="preserve">Widerrufs- und Beseitigungsmöglichkeit </w:t>
      </w:r>
    </w:p>
    <w:p w14:paraId="6C526485" w14:textId="00EC4A55" w:rsidR="002D3A24" w:rsidRDefault="006B52C8" w:rsidP="006B52C8">
      <w:pPr>
        <w:spacing w:after="0" w:line="276" w:lineRule="auto"/>
        <w:jc w:val="both"/>
        <w:rPr>
          <w:color w:val="000000" w:themeColor="text1"/>
        </w:rPr>
      </w:pPr>
      <w:r>
        <w:rPr>
          <w:color w:val="000000" w:themeColor="text1"/>
        </w:rPr>
        <w:t xml:space="preserve">Sie haben jederzeit die Möglichkeit, Ihre Einwilligung zur </w:t>
      </w:r>
      <w:r>
        <w:rPr>
          <w:i/>
          <w:color w:val="000000" w:themeColor="text1"/>
        </w:rPr>
        <w:t xml:space="preserve">Befragung </w:t>
      </w:r>
      <w:ins w:id="99" w:author="Anne-Kathrin Hirsch" w:date="2024-04-08T16:28:00Z">
        <w:r w:rsidR="0051751C">
          <w:rPr>
            <w:i/>
            <w:color w:val="000000" w:themeColor="text1"/>
          </w:rPr>
          <w:t>Open-Digi</w:t>
        </w:r>
      </w:ins>
      <w:del w:id="100" w:author="Anne-Kathrin Hirsch" w:date="2024-04-08T16:28:00Z">
        <w:r w:rsidDel="0051751C">
          <w:rPr>
            <w:i/>
            <w:color w:val="000000" w:themeColor="text1"/>
          </w:rPr>
          <w:delText>Skillfull Teacher 2.0</w:delText>
        </w:r>
      </w:del>
      <w:r>
        <w:rPr>
          <w:i/>
          <w:color w:val="000000" w:themeColor="text1"/>
        </w:rPr>
        <w:t xml:space="preserve"> </w:t>
      </w:r>
      <w:r>
        <w:rPr>
          <w:color w:val="000000" w:themeColor="text1"/>
        </w:rPr>
        <w:t xml:space="preserve">zu widerrufen. Der Widerruf Ihrer Einwilligung entzieht der </w:t>
      </w:r>
      <w:r>
        <w:rPr>
          <w:i/>
          <w:color w:val="000000" w:themeColor="text1"/>
        </w:rPr>
        <w:t xml:space="preserve">Befragung </w:t>
      </w:r>
      <w:ins w:id="101" w:author="Anne-Kathrin Hirsch" w:date="2024-04-08T16:28:00Z">
        <w:r w:rsidR="0051751C">
          <w:rPr>
            <w:i/>
            <w:color w:val="000000" w:themeColor="text1"/>
          </w:rPr>
          <w:t>Open-Digi</w:t>
        </w:r>
      </w:ins>
      <w:del w:id="102" w:author="Anne-Kathrin Hirsch" w:date="2024-04-08T16:28:00Z">
        <w:r w:rsidDel="0051751C">
          <w:rPr>
            <w:i/>
            <w:color w:val="000000" w:themeColor="text1"/>
          </w:rPr>
          <w:delText>Skillfull Teacher 2.0</w:delText>
        </w:r>
      </w:del>
      <w:r>
        <w:rPr>
          <w:i/>
          <w:color w:val="000000" w:themeColor="text1"/>
        </w:rPr>
        <w:t xml:space="preserve"> </w:t>
      </w:r>
      <w:r>
        <w:rPr>
          <w:color w:val="000000" w:themeColor="text1"/>
        </w:rPr>
        <w:t xml:space="preserve">mit Wirkung für die Zukunft die Rechtsgrundlage. Der Widerruf ist an die/den oben unter I.2. genannten Ansprechpartner/in zu richten. </w:t>
      </w:r>
    </w:p>
    <w:p w14:paraId="2FE73D33" w14:textId="77777777" w:rsidR="006B52C8" w:rsidRDefault="006B52C8" w:rsidP="006B52C8">
      <w:pPr>
        <w:spacing w:after="0" w:line="276" w:lineRule="auto"/>
        <w:jc w:val="both"/>
        <w:rPr>
          <w:b/>
          <w:color w:val="000000" w:themeColor="text1"/>
        </w:rPr>
      </w:pPr>
    </w:p>
    <w:p w14:paraId="5523A32B" w14:textId="77777777" w:rsidR="002D3A24" w:rsidRDefault="006B52C8" w:rsidP="006B52C8">
      <w:pPr>
        <w:pStyle w:val="Listenabsatz"/>
        <w:numPr>
          <w:ilvl w:val="0"/>
          <w:numId w:val="2"/>
        </w:numPr>
        <w:spacing w:after="0" w:line="276" w:lineRule="auto"/>
        <w:jc w:val="both"/>
        <w:rPr>
          <w:b/>
        </w:rPr>
      </w:pPr>
      <w:r>
        <w:rPr>
          <w:b/>
        </w:rPr>
        <w:t xml:space="preserve">Ihre Rechte als Betroffene*r </w:t>
      </w:r>
    </w:p>
    <w:p w14:paraId="53379A10" w14:textId="77777777" w:rsidR="002D3A24" w:rsidRDefault="006B52C8" w:rsidP="006B52C8">
      <w:pPr>
        <w:spacing w:after="0" w:line="276" w:lineRule="auto"/>
        <w:jc w:val="both"/>
      </w:pPr>
      <w:r>
        <w:t xml:space="preserve">Ihnen stehen folgende Rechte gegenüber der Verantwortlichen zu: </w:t>
      </w:r>
    </w:p>
    <w:p w14:paraId="171E31CE" w14:textId="77777777" w:rsidR="002D3A24" w:rsidRDefault="006B52C8" w:rsidP="006B52C8">
      <w:pPr>
        <w:spacing w:after="0" w:line="276" w:lineRule="auto"/>
        <w:jc w:val="both"/>
      </w:pPr>
      <w:r>
        <w:t xml:space="preserve">1. das Recht auf Auskunft, ob und welche Daten von Ihnen verarbeitet werden, Art. 15 EU-DSGVO </w:t>
      </w:r>
    </w:p>
    <w:p w14:paraId="7C696514" w14:textId="77777777" w:rsidR="002D3A24" w:rsidRDefault="006B52C8" w:rsidP="006B52C8">
      <w:pPr>
        <w:spacing w:after="0" w:line="276" w:lineRule="auto"/>
        <w:jc w:val="both"/>
      </w:pPr>
      <w:r>
        <w:t xml:space="preserve">2. das Recht, die Berichtigung der Sie betreffenden Daten zu verlangen (Art. 16 EU-DSGVO) </w:t>
      </w:r>
    </w:p>
    <w:p w14:paraId="7257A7C6" w14:textId="77777777" w:rsidR="002D3A24" w:rsidRDefault="006B52C8" w:rsidP="006B52C8">
      <w:pPr>
        <w:spacing w:after="0" w:line="276" w:lineRule="auto"/>
        <w:jc w:val="both"/>
      </w:pPr>
      <w:r>
        <w:t xml:space="preserve">3. das Recht auf Löschung der Sie betreffenden Daten nach Maßgabe des Art. 17 EU-SGVO </w:t>
      </w:r>
    </w:p>
    <w:p w14:paraId="27CC4C58" w14:textId="77777777" w:rsidR="002D3A24" w:rsidRDefault="006B52C8" w:rsidP="006B52C8">
      <w:pPr>
        <w:spacing w:after="0" w:line="276" w:lineRule="auto"/>
        <w:jc w:val="both"/>
      </w:pPr>
      <w:r>
        <w:t xml:space="preserve">4. das Recht, nach Maßgabe des Art. 18 EU-DSGVO eine Einschränkung der Verarbeitung der Daten zu verlangen </w:t>
      </w:r>
    </w:p>
    <w:p w14:paraId="639997B8" w14:textId="77777777" w:rsidR="002D3A24" w:rsidRDefault="006B52C8" w:rsidP="006B52C8">
      <w:pPr>
        <w:spacing w:after="0" w:line="276" w:lineRule="auto"/>
        <w:jc w:val="both"/>
      </w:pPr>
      <w:r>
        <w:t xml:space="preserve">5. das Recht auf Widerspruch gegen eine künftige Verarbeitung der Sie betreffenden Daten nach Maßgabe des Art. 21 EU-DSGVO </w:t>
      </w:r>
    </w:p>
    <w:p w14:paraId="165E6030" w14:textId="77777777" w:rsidR="002D3A24" w:rsidRDefault="006B52C8" w:rsidP="006B52C8">
      <w:pPr>
        <w:spacing w:after="0" w:line="276" w:lineRule="auto"/>
        <w:jc w:val="both"/>
      </w:pPr>
      <w:r>
        <w:t xml:space="preserve">6. das Recht, die Sie betreffenden personenbezogenen Daten in einem strukturierten, gängigen und maschinenlesbaren Format zu erhalten (Recht auf Datenübertragbarkeit, Art. 20 EU-DSGVO </w:t>
      </w:r>
    </w:p>
    <w:p w14:paraId="3D9CCBF5" w14:textId="77777777" w:rsidR="002D3A24" w:rsidRDefault="006B52C8" w:rsidP="006B52C8">
      <w:pPr>
        <w:spacing w:after="0" w:line="276" w:lineRule="auto"/>
        <w:jc w:val="both"/>
      </w:pPr>
      <w:r>
        <w:t xml:space="preserve">Sie haben über die genannten Rechte hinaus das Recht, eine Beschwerde bei der datenschutzrechtlichen Aufsichtsbehörde einzureichen (Art. 77 DSGVO): </w:t>
      </w:r>
    </w:p>
    <w:p w14:paraId="43494A86" w14:textId="77777777" w:rsidR="006B52C8" w:rsidRDefault="006B52C8" w:rsidP="006B52C8">
      <w:pPr>
        <w:spacing w:after="0" w:line="276" w:lineRule="auto"/>
        <w:jc w:val="both"/>
      </w:pPr>
    </w:p>
    <w:p w14:paraId="6DBCCC52" w14:textId="77777777" w:rsidR="002D3A24" w:rsidRDefault="006B52C8" w:rsidP="006B52C8">
      <w:pPr>
        <w:spacing w:after="0" w:line="276" w:lineRule="auto"/>
        <w:jc w:val="both"/>
      </w:pPr>
      <w:r>
        <w:t xml:space="preserve">Der Landesbeauftragte für Datenschutz und Informationsfreiheit Mecklenburg-Vorpommern </w:t>
      </w:r>
    </w:p>
    <w:p w14:paraId="7EF7573A" w14:textId="77777777" w:rsidR="002D3A24" w:rsidRDefault="006B52C8" w:rsidP="006B52C8">
      <w:pPr>
        <w:spacing w:after="0" w:line="276" w:lineRule="auto"/>
        <w:jc w:val="both"/>
      </w:pPr>
      <w:r>
        <w:t xml:space="preserve">Schloss Schwerin </w:t>
      </w:r>
    </w:p>
    <w:p w14:paraId="71DA4C92" w14:textId="77777777" w:rsidR="002D3A24" w:rsidRDefault="006B52C8" w:rsidP="006B52C8">
      <w:pPr>
        <w:spacing w:after="0" w:line="276" w:lineRule="auto"/>
        <w:jc w:val="both"/>
      </w:pPr>
      <w:r>
        <w:t xml:space="preserve">Lennéstraße 1 </w:t>
      </w:r>
    </w:p>
    <w:p w14:paraId="5EB86AA8" w14:textId="77777777" w:rsidR="002D3A24" w:rsidRDefault="006B52C8" w:rsidP="006B52C8">
      <w:pPr>
        <w:spacing w:after="0" w:line="276" w:lineRule="auto"/>
        <w:jc w:val="both"/>
      </w:pPr>
      <w:r>
        <w:t xml:space="preserve">19053 Schwerin </w:t>
      </w:r>
    </w:p>
    <w:p w14:paraId="63E0A557" w14:textId="77777777" w:rsidR="002D3A24" w:rsidRDefault="006B52C8" w:rsidP="006B52C8">
      <w:pPr>
        <w:spacing w:after="0" w:line="276" w:lineRule="auto"/>
        <w:jc w:val="both"/>
      </w:pPr>
      <w:r>
        <w:t xml:space="preserve">Telefon: +49 (0)385 59494 0 </w:t>
      </w:r>
    </w:p>
    <w:p w14:paraId="3C33F38A" w14:textId="77777777" w:rsidR="002D3A24" w:rsidRDefault="006B52C8" w:rsidP="006B52C8">
      <w:pPr>
        <w:spacing w:after="0" w:line="276" w:lineRule="auto"/>
        <w:jc w:val="both"/>
      </w:pPr>
      <w:r>
        <w:t xml:space="preserve">Telefax: +49 (0)385 59494 58 </w:t>
      </w:r>
    </w:p>
    <w:p w14:paraId="3012D56B" w14:textId="77777777" w:rsidR="002D3A24" w:rsidRDefault="006B52C8" w:rsidP="006B52C8">
      <w:pPr>
        <w:spacing w:after="0" w:line="276" w:lineRule="auto"/>
        <w:jc w:val="both"/>
      </w:pPr>
      <w:r>
        <w:t>E-Mail: info@datenschutz-mv.de</w:t>
      </w:r>
    </w:p>
    <w:sectPr w:rsidR="002D3A24">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9C04D" w14:textId="77777777" w:rsidR="0074295B" w:rsidRDefault="0074295B">
      <w:pPr>
        <w:spacing w:after="0" w:line="240" w:lineRule="auto"/>
      </w:pPr>
      <w:r>
        <w:separator/>
      </w:r>
    </w:p>
  </w:endnote>
  <w:endnote w:type="continuationSeparator" w:id="0">
    <w:p w14:paraId="3FC474E6" w14:textId="77777777" w:rsidR="0074295B" w:rsidRDefault="00742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FCBCF" w14:textId="77777777" w:rsidR="0083644E" w:rsidRDefault="0083644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99835" w14:textId="77777777" w:rsidR="0083644E" w:rsidRDefault="0083644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FC7EB" w14:textId="77777777" w:rsidR="0083644E" w:rsidRDefault="0083644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AEE06" w14:textId="77777777" w:rsidR="0074295B" w:rsidRDefault="0074295B">
      <w:pPr>
        <w:spacing w:after="0" w:line="240" w:lineRule="auto"/>
      </w:pPr>
      <w:r>
        <w:separator/>
      </w:r>
    </w:p>
  </w:footnote>
  <w:footnote w:type="continuationSeparator" w:id="0">
    <w:p w14:paraId="49B6262D" w14:textId="77777777" w:rsidR="0074295B" w:rsidRDefault="007429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8DB51" w14:textId="77777777" w:rsidR="0083644E" w:rsidRDefault="0083644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0ACE2" w14:textId="77777777" w:rsidR="002D3A24" w:rsidRDefault="006B52C8">
    <w:pPr>
      <w:pStyle w:val="Kopfzeile"/>
    </w:pPr>
    <w:r>
      <w:rPr>
        <w:noProof/>
        <w:lang w:eastAsia="zh-CN"/>
      </w:rPr>
      <mc:AlternateContent>
        <mc:Choice Requires="wpg">
          <w:drawing>
            <wp:inline distT="0" distB="0" distL="0" distR="0" wp14:anchorId="07CD7B1A" wp14:editId="70F85076">
              <wp:extent cx="2838340" cy="581935"/>
              <wp:effectExtent l="0" t="0" r="635"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Logo-uniblau_23cm_breit.wmf"/>
                      <pic:cNvPicPr>
                        <a:picLocks noChangeAspect="1"/>
                      </pic:cNvPicPr>
                    </pic:nvPicPr>
                    <pic:blipFill>
                      <a:blip r:embed="rId1"/>
                      <a:stretch/>
                    </pic:blipFill>
                    <pic:spPr bwMode="auto">
                      <a:xfrm>
                        <a:off x="0" y="0"/>
                        <a:ext cx="2846577" cy="583623"/>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23.5pt;height:45.8pt;mso-wrap-distance-left:0.0pt;mso-wrap-distance-top:0.0pt;mso-wrap-distance-right:0.0pt;mso-wrap-distance-bottom:0.0pt;" stroked="false">
              <v:path textboxrect="0,0,0,0"/>
              <v:imagedata r:id="rId2" o:title=""/>
            </v:shape>
          </w:pict>
        </mc:Fallback>
      </mc:AlternateContent>
    </w:r>
  </w:p>
  <w:p w14:paraId="59754446" w14:textId="77777777" w:rsidR="002D3A24" w:rsidRDefault="002D3A24">
    <w:pPr>
      <w:pStyle w:val="Kopfzeile"/>
    </w:pPr>
  </w:p>
  <w:p w14:paraId="02C91A1C" w14:textId="11E7B9A1" w:rsidR="002D3A24" w:rsidRDefault="006B52C8">
    <w:pPr>
      <w:pStyle w:val="Kopfzeile"/>
      <w:jc w:val="right"/>
    </w:pPr>
    <w:r>
      <w:t xml:space="preserve">Stand des Formulars: </w:t>
    </w:r>
    <w:ins w:id="103" w:author="Anne-Kathrin Hirsch" w:date="2024-04-08T14:23:00Z">
      <w:r w:rsidR="0083644E">
        <w:t>April 2024</w:t>
      </w:r>
    </w:ins>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1F060" w14:textId="77777777" w:rsidR="0083644E" w:rsidRDefault="0083644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C8F"/>
    <w:multiLevelType w:val="hybridMultilevel"/>
    <w:tmpl w:val="FC4E0902"/>
    <w:lvl w:ilvl="0" w:tplc="F8487C70">
      <w:start w:val="1"/>
      <w:numFmt w:val="decimal"/>
      <w:lvlText w:val="%1."/>
      <w:lvlJc w:val="left"/>
      <w:pPr>
        <w:ind w:left="720" w:hanging="360"/>
      </w:pPr>
      <w:rPr>
        <w:rFonts w:hint="default"/>
      </w:rPr>
    </w:lvl>
    <w:lvl w:ilvl="1" w:tplc="5674F0EA">
      <w:start w:val="1"/>
      <w:numFmt w:val="lowerLetter"/>
      <w:lvlText w:val="%2."/>
      <w:lvlJc w:val="left"/>
      <w:pPr>
        <w:ind w:left="1440" w:hanging="360"/>
      </w:pPr>
    </w:lvl>
    <w:lvl w:ilvl="2" w:tplc="FD36B712">
      <w:start w:val="1"/>
      <w:numFmt w:val="lowerRoman"/>
      <w:lvlText w:val="%3."/>
      <w:lvlJc w:val="right"/>
      <w:pPr>
        <w:ind w:left="2160" w:hanging="180"/>
      </w:pPr>
    </w:lvl>
    <w:lvl w:ilvl="3" w:tplc="9E6AD7E4">
      <w:start w:val="1"/>
      <w:numFmt w:val="decimal"/>
      <w:lvlText w:val="%4."/>
      <w:lvlJc w:val="left"/>
      <w:pPr>
        <w:ind w:left="2880" w:hanging="360"/>
      </w:pPr>
    </w:lvl>
    <w:lvl w:ilvl="4" w:tplc="FDB236B8">
      <w:start w:val="1"/>
      <w:numFmt w:val="lowerLetter"/>
      <w:lvlText w:val="%5."/>
      <w:lvlJc w:val="left"/>
      <w:pPr>
        <w:ind w:left="3600" w:hanging="360"/>
      </w:pPr>
    </w:lvl>
    <w:lvl w:ilvl="5" w:tplc="ADE6DE30">
      <w:start w:val="1"/>
      <w:numFmt w:val="lowerRoman"/>
      <w:lvlText w:val="%6."/>
      <w:lvlJc w:val="right"/>
      <w:pPr>
        <w:ind w:left="4320" w:hanging="180"/>
      </w:pPr>
    </w:lvl>
    <w:lvl w:ilvl="6" w:tplc="8C72674C">
      <w:start w:val="1"/>
      <w:numFmt w:val="decimal"/>
      <w:lvlText w:val="%7."/>
      <w:lvlJc w:val="left"/>
      <w:pPr>
        <w:ind w:left="5040" w:hanging="360"/>
      </w:pPr>
    </w:lvl>
    <w:lvl w:ilvl="7" w:tplc="6D12CD8A">
      <w:start w:val="1"/>
      <w:numFmt w:val="lowerLetter"/>
      <w:lvlText w:val="%8."/>
      <w:lvlJc w:val="left"/>
      <w:pPr>
        <w:ind w:left="5760" w:hanging="360"/>
      </w:pPr>
    </w:lvl>
    <w:lvl w:ilvl="8" w:tplc="CB506C4C">
      <w:start w:val="1"/>
      <w:numFmt w:val="lowerRoman"/>
      <w:lvlText w:val="%9."/>
      <w:lvlJc w:val="right"/>
      <w:pPr>
        <w:ind w:left="6480" w:hanging="180"/>
      </w:pPr>
    </w:lvl>
  </w:abstractNum>
  <w:abstractNum w:abstractNumId="1" w15:restartNumberingAfterBreak="0">
    <w:nsid w:val="065631BA"/>
    <w:multiLevelType w:val="hybridMultilevel"/>
    <w:tmpl w:val="D1B2304E"/>
    <w:lvl w:ilvl="0" w:tplc="8FF89BA6">
      <w:start w:val="1"/>
      <w:numFmt w:val="upperRoman"/>
      <w:lvlText w:val="%1."/>
      <w:lvlJc w:val="right"/>
      <w:pPr>
        <w:ind w:left="720" w:hanging="360"/>
      </w:pPr>
    </w:lvl>
    <w:lvl w:ilvl="1" w:tplc="BBF8B1C4">
      <w:start w:val="1"/>
      <w:numFmt w:val="lowerLetter"/>
      <w:lvlText w:val="%2."/>
      <w:lvlJc w:val="left"/>
      <w:pPr>
        <w:ind w:left="1440" w:hanging="360"/>
      </w:pPr>
    </w:lvl>
    <w:lvl w:ilvl="2" w:tplc="54CA1E84">
      <w:start w:val="1"/>
      <w:numFmt w:val="lowerRoman"/>
      <w:lvlText w:val="%3."/>
      <w:lvlJc w:val="right"/>
      <w:pPr>
        <w:ind w:left="2160" w:hanging="180"/>
      </w:pPr>
    </w:lvl>
    <w:lvl w:ilvl="3" w:tplc="34F068BC">
      <w:start w:val="1"/>
      <w:numFmt w:val="decimal"/>
      <w:lvlText w:val="%4."/>
      <w:lvlJc w:val="left"/>
      <w:pPr>
        <w:ind w:left="2880" w:hanging="360"/>
      </w:pPr>
    </w:lvl>
    <w:lvl w:ilvl="4" w:tplc="7A462BEC">
      <w:start w:val="1"/>
      <w:numFmt w:val="lowerLetter"/>
      <w:lvlText w:val="%5."/>
      <w:lvlJc w:val="left"/>
      <w:pPr>
        <w:ind w:left="3600" w:hanging="360"/>
      </w:pPr>
    </w:lvl>
    <w:lvl w:ilvl="5" w:tplc="5CE2B038">
      <w:start w:val="1"/>
      <w:numFmt w:val="lowerRoman"/>
      <w:lvlText w:val="%6."/>
      <w:lvlJc w:val="right"/>
      <w:pPr>
        <w:ind w:left="4320" w:hanging="180"/>
      </w:pPr>
    </w:lvl>
    <w:lvl w:ilvl="6" w:tplc="F2124AA8">
      <w:start w:val="1"/>
      <w:numFmt w:val="decimal"/>
      <w:lvlText w:val="%7."/>
      <w:lvlJc w:val="left"/>
      <w:pPr>
        <w:ind w:left="5040" w:hanging="360"/>
      </w:pPr>
    </w:lvl>
    <w:lvl w:ilvl="7" w:tplc="A020611A">
      <w:start w:val="1"/>
      <w:numFmt w:val="lowerLetter"/>
      <w:lvlText w:val="%8."/>
      <w:lvlJc w:val="left"/>
      <w:pPr>
        <w:ind w:left="5760" w:hanging="360"/>
      </w:pPr>
    </w:lvl>
    <w:lvl w:ilvl="8" w:tplc="A6C6660A">
      <w:start w:val="1"/>
      <w:numFmt w:val="lowerRoman"/>
      <w:lvlText w:val="%9."/>
      <w:lvlJc w:val="right"/>
      <w:pPr>
        <w:ind w:left="6480" w:hanging="180"/>
      </w:pPr>
    </w:lvl>
  </w:abstractNum>
  <w:abstractNum w:abstractNumId="2" w15:restartNumberingAfterBreak="0">
    <w:nsid w:val="0A4B085A"/>
    <w:multiLevelType w:val="hybridMultilevel"/>
    <w:tmpl w:val="0D109BFA"/>
    <w:lvl w:ilvl="0" w:tplc="625CF220">
      <w:start w:val="1"/>
      <w:numFmt w:val="upperRoman"/>
      <w:lvlText w:val="%1."/>
      <w:lvlJc w:val="right"/>
      <w:pPr>
        <w:ind w:left="720" w:hanging="360"/>
      </w:pPr>
    </w:lvl>
    <w:lvl w:ilvl="1" w:tplc="5E58C742">
      <w:start w:val="1"/>
      <w:numFmt w:val="lowerLetter"/>
      <w:lvlText w:val="%2."/>
      <w:lvlJc w:val="left"/>
      <w:pPr>
        <w:ind w:left="1440" w:hanging="360"/>
      </w:pPr>
    </w:lvl>
    <w:lvl w:ilvl="2" w:tplc="B7DAD7D2">
      <w:start w:val="1"/>
      <w:numFmt w:val="lowerRoman"/>
      <w:lvlText w:val="%3."/>
      <w:lvlJc w:val="right"/>
      <w:pPr>
        <w:ind w:left="2160" w:hanging="180"/>
      </w:pPr>
    </w:lvl>
    <w:lvl w:ilvl="3" w:tplc="3F6EE16E">
      <w:start w:val="1"/>
      <w:numFmt w:val="decimal"/>
      <w:lvlText w:val="%4."/>
      <w:lvlJc w:val="left"/>
      <w:pPr>
        <w:ind w:left="2880" w:hanging="360"/>
      </w:pPr>
    </w:lvl>
    <w:lvl w:ilvl="4" w:tplc="CBA05CA6">
      <w:start w:val="1"/>
      <w:numFmt w:val="lowerLetter"/>
      <w:lvlText w:val="%5."/>
      <w:lvlJc w:val="left"/>
      <w:pPr>
        <w:ind w:left="3600" w:hanging="360"/>
      </w:pPr>
    </w:lvl>
    <w:lvl w:ilvl="5" w:tplc="B6E86FF2">
      <w:start w:val="1"/>
      <w:numFmt w:val="lowerRoman"/>
      <w:lvlText w:val="%6."/>
      <w:lvlJc w:val="right"/>
      <w:pPr>
        <w:ind w:left="4320" w:hanging="180"/>
      </w:pPr>
    </w:lvl>
    <w:lvl w:ilvl="6" w:tplc="F97812A8">
      <w:start w:val="1"/>
      <w:numFmt w:val="decimal"/>
      <w:lvlText w:val="%7."/>
      <w:lvlJc w:val="left"/>
      <w:pPr>
        <w:ind w:left="5040" w:hanging="360"/>
      </w:pPr>
    </w:lvl>
    <w:lvl w:ilvl="7" w:tplc="1EAE5350">
      <w:start w:val="1"/>
      <w:numFmt w:val="lowerLetter"/>
      <w:lvlText w:val="%8."/>
      <w:lvlJc w:val="left"/>
      <w:pPr>
        <w:ind w:left="5760" w:hanging="360"/>
      </w:pPr>
    </w:lvl>
    <w:lvl w:ilvl="8" w:tplc="83A4A720">
      <w:start w:val="1"/>
      <w:numFmt w:val="lowerRoman"/>
      <w:lvlText w:val="%9."/>
      <w:lvlJc w:val="right"/>
      <w:pPr>
        <w:ind w:left="6480" w:hanging="180"/>
      </w:pPr>
    </w:lvl>
  </w:abstractNum>
  <w:abstractNum w:abstractNumId="3" w15:restartNumberingAfterBreak="0">
    <w:nsid w:val="0BC47D6A"/>
    <w:multiLevelType w:val="hybridMultilevel"/>
    <w:tmpl w:val="25CE93F4"/>
    <w:lvl w:ilvl="0" w:tplc="87C86BC2">
      <w:start w:val="1"/>
      <w:numFmt w:val="decimal"/>
      <w:lvlText w:val="%1."/>
      <w:lvlJc w:val="left"/>
      <w:pPr>
        <w:ind w:left="720" w:hanging="360"/>
      </w:pPr>
    </w:lvl>
    <w:lvl w:ilvl="1" w:tplc="4F3E61B2">
      <w:start w:val="1"/>
      <w:numFmt w:val="lowerLetter"/>
      <w:lvlText w:val="%2."/>
      <w:lvlJc w:val="left"/>
      <w:pPr>
        <w:ind w:left="1440" w:hanging="360"/>
      </w:pPr>
    </w:lvl>
    <w:lvl w:ilvl="2" w:tplc="4BBE0F0C">
      <w:start w:val="1"/>
      <w:numFmt w:val="lowerRoman"/>
      <w:lvlText w:val="%3."/>
      <w:lvlJc w:val="right"/>
      <w:pPr>
        <w:ind w:left="2160" w:hanging="180"/>
      </w:pPr>
    </w:lvl>
    <w:lvl w:ilvl="3" w:tplc="B82ACDD0">
      <w:start w:val="1"/>
      <w:numFmt w:val="decimal"/>
      <w:lvlText w:val="%4."/>
      <w:lvlJc w:val="left"/>
      <w:pPr>
        <w:ind w:left="2880" w:hanging="360"/>
      </w:pPr>
    </w:lvl>
    <w:lvl w:ilvl="4" w:tplc="1994C672">
      <w:start w:val="1"/>
      <w:numFmt w:val="lowerLetter"/>
      <w:lvlText w:val="%5."/>
      <w:lvlJc w:val="left"/>
      <w:pPr>
        <w:ind w:left="3600" w:hanging="360"/>
      </w:pPr>
    </w:lvl>
    <w:lvl w:ilvl="5" w:tplc="B09A8AA0">
      <w:start w:val="1"/>
      <w:numFmt w:val="lowerRoman"/>
      <w:lvlText w:val="%6."/>
      <w:lvlJc w:val="right"/>
      <w:pPr>
        <w:ind w:left="4320" w:hanging="180"/>
      </w:pPr>
    </w:lvl>
    <w:lvl w:ilvl="6" w:tplc="B824DEEC">
      <w:start w:val="1"/>
      <w:numFmt w:val="decimal"/>
      <w:lvlText w:val="%7."/>
      <w:lvlJc w:val="left"/>
      <w:pPr>
        <w:ind w:left="5040" w:hanging="360"/>
      </w:pPr>
    </w:lvl>
    <w:lvl w:ilvl="7" w:tplc="964A1DF6">
      <w:start w:val="1"/>
      <w:numFmt w:val="lowerLetter"/>
      <w:lvlText w:val="%8."/>
      <w:lvlJc w:val="left"/>
      <w:pPr>
        <w:ind w:left="5760" w:hanging="360"/>
      </w:pPr>
    </w:lvl>
    <w:lvl w:ilvl="8" w:tplc="D19A8D10">
      <w:start w:val="1"/>
      <w:numFmt w:val="lowerRoman"/>
      <w:lvlText w:val="%9."/>
      <w:lvlJc w:val="right"/>
      <w:pPr>
        <w:ind w:left="6480" w:hanging="180"/>
      </w:pPr>
    </w:lvl>
  </w:abstractNum>
  <w:abstractNum w:abstractNumId="4" w15:restartNumberingAfterBreak="0">
    <w:nsid w:val="0EB67D08"/>
    <w:multiLevelType w:val="hybridMultilevel"/>
    <w:tmpl w:val="D6BEEC84"/>
    <w:lvl w:ilvl="0" w:tplc="34340E16">
      <w:start w:val="1"/>
      <w:numFmt w:val="bullet"/>
      <w:lvlText w:val=""/>
      <w:lvlJc w:val="left"/>
      <w:pPr>
        <w:ind w:left="720" w:hanging="360"/>
      </w:pPr>
      <w:rPr>
        <w:rFonts w:ascii="Symbol" w:hAnsi="Symbol" w:hint="default"/>
      </w:rPr>
    </w:lvl>
    <w:lvl w:ilvl="1" w:tplc="E4F4DFAA">
      <w:start w:val="1"/>
      <w:numFmt w:val="bullet"/>
      <w:lvlText w:val="o"/>
      <w:lvlJc w:val="left"/>
      <w:pPr>
        <w:ind w:left="1440" w:hanging="360"/>
      </w:pPr>
      <w:rPr>
        <w:rFonts w:ascii="Courier New" w:hAnsi="Courier New" w:cs="Courier New" w:hint="default"/>
      </w:rPr>
    </w:lvl>
    <w:lvl w:ilvl="2" w:tplc="06E60166">
      <w:start w:val="1"/>
      <w:numFmt w:val="bullet"/>
      <w:lvlText w:val=""/>
      <w:lvlJc w:val="left"/>
      <w:pPr>
        <w:ind w:left="2160" w:hanging="360"/>
      </w:pPr>
      <w:rPr>
        <w:rFonts w:ascii="Wingdings" w:hAnsi="Wingdings" w:hint="default"/>
      </w:rPr>
    </w:lvl>
    <w:lvl w:ilvl="3" w:tplc="EDFC803A">
      <w:start w:val="1"/>
      <w:numFmt w:val="bullet"/>
      <w:lvlText w:val=""/>
      <w:lvlJc w:val="left"/>
      <w:pPr>
        <w:ind w:left="2880" w:hanging="360"/>
      </w:pPr>
      <w:rPr>
        <w:rFonts w:ascii="Symbol" w:hAnsi="Symbol" w:hint="default"/>
      </w:rPr>
    </w:lvl>
    <w:lvl w:ilvl="4" w:tplc="917A835A">
      <w:start w:val="1"/>
      <w:numFmt w:val="bullet"/>
      <w:lvlText w:val="o"/>
      <w:lvlJc w:val="left"/>
      <w:pPr>
        <w:ind w:left="3600" w:hanging="360"/>
      </w:pPr>
      <w:rPr>
        <w:rFonts w:ascii="Courier New" w:hAnsi="Courier New" w:cs="Courier New" w:hint="default"/>
      </w:rPr>
    </w:lvl>
    <w:lvl w:ilvl="5" w:tplc="8C8C65DE">
      <w:start w:val="1"/>
      <w:numFmt w:val="bullet"/>
      <w:lvlText w:val=""/>
      <w:lvlJc w:val="left"/>
      <w:pPr>
        <w:ind w:left="4320" w:hanging="360"/>
      </w:pPr>
      <w:rPr>
        <w:rFonts w:ascii="Wingdings" w:hAnsi="Wingdings" w:hint="default"/>
      </w:rPr>
    </w:lvl>
    <w:lvl w:ilvl="6" w:tplc="754EB4A4">
      <w:start w:val="1"/>
      <w:numFmt w:val="bullet"/>
      <w:lvlText w:val=""/>
      <w:lvlJc w:val="left"/>
      <w:pPr>
        <w:ind w:left="5040" w:hanging="360"/>
      </w:pPr>
      <w:rPr>
        <w:rFonts w:ascii="Symbol" w:hAnsi="Symbol" w:hint="default"/>
      </w:rPr>
    </w:lvl>
    <w:lvl w:ilvl="7" w:tplc="AABC7BC4">
      <w:start w:val="1"/>
      <w:numFmt w:val="bullet"/>
      <w:lvlText w:val="o"/>
      <w:lvlJc w:val="left"/>
      <w:pPr>
        <w:ind w:left="5760" w:hanging="360"/>
      </w:pPr>
      <w:rPr>
        <w:rFonts w:ascii="Courier New" w:hAnsi="Courier New" w:cs="Courier New" w:hint="default"/>
      </w:rPr>
    </w:lvl>
    <w:lvl w:ilvl="8" w:tplc="AEF8D23C">
      <w:start w:val="1"/>
      <w:numFmt w:val="bullet"/>
      <w:lvlText w:val=""/>
      <w:lvlJc w:val="left"/>
      <w:pPr>
        <w:ind w:left="6480" w:hanging="360"/>
      </w:pPr>
      <w:rPr>
        <w:rFonts w:ascii="Wingdings" w:hAnsi="Wingdings" w:hint="default"/>
      </w:rPr>
    </w:lvl>
  </w:abstractNum>
  <w:abstractNum w:abstractNumId="5" w15:restartNumberingAfterBreak="0">
    <w:nsid w:val="121311A5"/>
    <w:multiLevelType w:val="hybridMultilevel"/>
    <w:tmpl w:val="14C4E258"/>
    <w:lvl w:ilvl="0" w:tplc="04241246">
      <w:start w:val="1"/>
      <w:numFmt w:val="lowerLetter"/>
      <w:lvlText w:val="%1."/>
      <w:lvlJc w:val="left"/>
      <w:pPr>
        <w:ind w:left="360" w:hanging="360"/>
      </w:pPr>
      <w:rPr>
        <w:rFonts w:hint="default"/>
      </w:rPr>
    </w:lvl>
    <w:lvl w:ilvl="1" w:tplc="44A4C73A">
      <w:start w:val="1"/>
      <w:numFmt w:val="lowerLetter"/>
      <w:lvlText w:val="%2."/>
      <w:lvlJc w:val="left"/>
      <w:pPr>
        <w:ind w:left="1080" w:hanging="360"/>
      </w:pPr>
    </w:lvl>
    <w:lvl w:ilvl="2" w:tplc="8038823A">
      <w:start w:val="1"/>
      <w:numFmt w:val="lowerRoman"/>
      <w:lvlText w:val="%3."/>
      <w:lvlJc w:val="right"/>
      <w:pPr>
        <w:ind w:left="1800" w:hanging="180"/>
      </w:pPr>
    </w:lvl>
    <w:lvl w:ilvl="3" w:tplc="6F9ACB34">
      <w:start w:val="1"/>
      <w:numFmt w:val="decimal"/>
      <w:lvlText w:val="%4."/>
      <w:lvlJc w:val="left"/>
      <w:pPr>
        <w:ind w:left="2520" w:hanging="360"/>
      </w:pPr>
    </w:lvl>
    <w:lvl w:ilvl="4" w:tplc="244CEB2A">
      <w:start w:val="1"/>
      <w:numFmt w:val="lowerLetter"/>
      <w:lvlText w:val="%5."/>
      <w:lvlJc w:val="left"/>
      <w:pPr>
        <w:ind w:left="3240" w:hanging="360"/>
      </w:pPr>
    </w:lvl>
    <w:lvl w:ilvl="5" w:tplc="2770603C">
      <w:start w:val="1"/>
      <w:numFmt w:val="lowerRoman"/>
      <w:lvlText w:val="%6."/>
      <w:lvlJc w:val="right"/>
      <w:pPr>
        <w:ind w:left="3960" w:hanging="180"/>
      </w:pPr>
    </w:lvl>
    <w:lvl w:ilvl="6" w:tplc="4FF603DE">
      <w:start w:val="1"/>
      <w:numFmt w:val="decimal"/>
      <w:lvlText w:val="%7."/>
      <w:lvlJc w:val="left"/>
      <w:pPr>
        <w:ind w:left="4680" w:hanging="360"/>
      </w:pPr>
    </w:lvl>
    <w:lvl w:ilvl="7" w:tplc="B0CABD5E">
      <w:start w:val="1"/>
      <w:numFmt w:val="lowerLetter"/>
      <w:lvlText w:val="%8."/>
      <w:lvlJc w:val="left"/>
      <w:pPr>
        <w:ind w:left="5400" w:hanging="360"/>
      </w:pPr>
    </w:lvl>
    <w:lvl w:ilvl="8" w:tplc="300CA9EE">
      <w:start w:val="1"/>
      <w:numFmt w:val="lowerRoman"/>
      <w:lvlText w:val="%9."/>
      <w:lvlJc w:val="right"/>
      <w:pPr>
        <w:ind w:left="6120" w:hanging="180"/>
      </w:pPr>
    </w:lvl>
  </w:abstractNum>
  <w:abstractNum w:abstractNumId="6" w15:restartNumberingAfterBreak="0">
    <w:nsid w:val="1C690FEC"/>
    <w:multiLevelType w:val="hybridMultilevel"/>
    <w:tmpl w:val="293C5122"/>
    <w:lvl w:ilvl="0" w:tplc="D9A895A6">
      <w:start w:val="1"/>
      <w:numFmt w:val="bullet"/>
      <w:lvlText w:val=""/>
      <w:lvlJc w:val="left"/>
      <w:pPr>
        <w:ind w:left="729" w:hanging="360"/>
      </w:pPr>
      <w:rPr>
        <w:rFonts w:ascii="Symbol" w:hAnsi="Symbol" w:hint="default"/>
      </w:rPr>
    </w:lvl>
    <w:lvl w:ilvl="1" w:tplc="A596D8E0">
      <w:start w:val="1"/>
      <w:numFmt w:val="bullet"/>
      <w:lvlText w:val="o"/>
      <w:lvlJc w:val="left"/>
      <w:pPr>
        <w:ind w:left="1449" w:hanging="360"/>
      </w:pPr>
      <w:rPr>
        <w:rFonts w:ascii="Courier New" w:hAnsi="Courier New" w:cs="Courier New" w:hint="default"/>
      </w:rPr>
    </w:lvl>
    <w:lvl w:ilvl="2" w:tplc="8514C224">
      <w:start w:val="1"/>
      <w:numFmt w:val="bullet"/>
      <w:lvlText w:val=""/>
      <w:lvlJc w:val="left"/>
      <w:pPr>
        <w:ind w:left="2169" w:hanging="360"/>
      </w:pPr>
      <w:rPr>
        <w:rFonts w:ascii="Wingdings" w:hAnsi="Wingdings" w:hint="default"/>
      </w:rPr>
    </w:lvl>
    <w:lvl w:ilvl="3" w:tplc="7EC019E8">
      <w:start w:val="1"/>
      <w:numFmt w:val="bullet"/>
      <w:lvlText w:val=""/>
      <w:lvlJc w:val="left"/>
      <w:pPr>
        <w:ind w:left="2889" w:hanging="360"/>
      </w:pPr>
      <w:rPr>
        <w:rFonts w:ascii="Symbol" w:hAnsi="Symbol" w:hint="default"/>
      </w:rPr>
    </w:lvl>
    <w:lvl w:ilvl="4" w:tplc="2CB69F54">
      <w:start w:val="1"/>
      <w:numFmt w:val="bullet"/>
      <w:lvlText w:val="o"/>
      <w:lvlJc w:val="left"/>
      <w:pPr>
        <w:ind w:left="3609" w:hanging="360"/>
      </w:pPr>
      <w:rPr>
        <w:rFonts w:ascii="Courier New" w:hAnsi="Courier New" w:cs="Courier New" w:hint="default"/>
      </w:rPr>
    </w:lvl>
    <w:lvl w:ilvl="5" w:tplc="ED543F8A">
      <w:start w:val="1"/>
      <w:numFmt w:val="bullet"/>
      <w:lvlText w:val=""/>
      <w:lvlJc w:val="left"/>
      <w:pPr>
        <w:ind w:left="4329" w:hanging="360"/>
      </w:pPr>
      <w:rPr>
        <w:rFonts w:ascii="Wingdings" w:hAnsi="Wingdings" w:hint="default"/>
      </w:rPr>
    </w:lvl>
    <w:lvl w:ilvl="6" w:tplc="0C5ED66A">
      <w:start w:val="1"/>
      <w:numFmt w:val="bullet"/>
      <w:lvlText w:val=""/>
      <w:lvlJc w:val="left"/>
      <w:pPr>
        <w:ind w:left="5049" w:hanging="360"/>
      </w:pPr>
      <w:rPr>
        <w:rFonts w:ascii="Symbol" w:hAnsi="Symbol" w:hint="default"/>
      </w:rPr>
    </w:lvl>
    <w:lvl w:ilvl="7" w:tplc="490CD4B8">
      <w:start w:val="1"/>
      <w:numFmt w:val="bullet"/>
      <w:lvlText w:val="o"/>
      <w:lvlJc w:val="left"/>
      <w:pPr>
        <w:ind w:left="5769" w:hanging="360"/>
      </w:pPr>
      <w:rPr>
        <w:rFonts w:ascii="Courier New" w:hAnsi="Courier New" w:cs="Courier New" w:hint="default"/>
      </w:rPr>
    </w:lvl>
    <w:lvl w:ilvl="8" w:tplc="3FB0D254">
      <w:start w:val="1"/>
      <w:numFmt w:val="bullet"/>
      <w:lvlText w:val=""/>
      <w:lvlJc w:val="left"/>
      <w:pPr>
        <w:ind w:left="6489" w:hanging="360"/>
      </w:pPr>
      <w:rPr>
        <w:rFonts w:ascii="Wingdings" w:hAnsi="Wingdings" w:hint="default"/>
      </w:rPr>
    </w:lvl>
  </w:abstractNum>
  <w:abstractNum w:abstractNumId="7" w15:restartNumberingAfterBreak="0">
    <w:nsid w:val="1CA80345"/>
    <w:multiLevelType w:val="hybridMultilevel"/>
    <w:tmpl w:val="1534E534"/>
    <w:lvl w:ilvl="0" w:tplc="BFBAEDC6">
      <w:start w:val="1"/>
      <w:numFmt w:val="upperRoman"/>
      <w:lvlText w:val="%1."/>
      <w:lvlJc w:val="left"/>
      <w:pPr>
        <w:ind w:left="720" w:hanging="720"/>
      </w:pPr>
      <w:rPr>
        <w:rFonts w:hint="default"/>
      </w:rPr>
    </w:lvl>
    <w:lvl w:ilvl="1" w:tplc="76B8EAF4">
      <w:start w:val="1"/>
      <w:numFmt w:val="lowerLetter"/>
      <w:lvlText w:val="%2."/>
      <w:lvlJc w:val="left"/>
      <w:pPr>
        <w:ind w:left="1080" w:hanging="360"/>
      </w:pPr>
    </w:lvl>
    <w:lvl w:ilvl="2" w:tplc="4F0ACCA6">
      <w:start w:val="1"/>
      <w:numFmt w:val="lowerRoman"/>
      <w:lvlText w:val="%3."/>
      <w:lvlJc w:val="right"/>
      <w:pPr>
        <w:ind w:left="1800" w:hanging="180"/>
      </w:pPr>
    </w:lvl>
    <w:lvl w:ilvl="3" w:tplc="AF8C1406">
      <w:start w:val="1"/>
      <w:numFmt w:val="decimal"/>
      <w:lvlText w:val="%4."/>
      <w:lvlJc w:val="left"/>
      <w:pPr>
        <w:ind w:left="2520" w:hanging="360"/>
      </w:pPr>
    </w:lvl>
    <w:lvl w:ilvl="4" w:tplc="82543468">
      <w:start w:val="1"/>
      <w:numFmt w:val="lowerLetter"/>
      <w:lvlText w:val="%5."/>
      <w:lvlJc w:val="left"/>
      <w:pPr>
        <w:ind w:left="3240" w:hanging="360"/>
      </w:pPr>
    </w:lvl>
    <w:lvl w:ilvl="5" w:tplc="01FC668E">
      <w:start w:val="1"/>
      <w:numFmt w:val="lowerRoman"/>
      <w:lvlText w:val="%6."/>
      <w:lvlJc w:val="right"/>
      <w:pPr>
        <w:ind w:left="3960" w:hanging="180"/>
      </w:pPr>
    </w:lvl>
    <w:lvl w:ilvl="6" w:tplc="D05CEAEE">
      <w:start w:val="1"/>
      <w:numFmt w:val="decimal"/>
      <w:lvlText w:val="%7."/>
      <w:lvlJc w:val="left"/>
      <w:pPr>
        <w:ind w:left="4680" w:hanging="360"/>
      </w:pPr>
    </w:lvl>
    <w:lvl w:ilvl="7" w:tplc="2D907744">
      <w:start w:val="1"/>
      <w:numFmt w:val="lowerLetter"/>
      <w:lvlText w:val="%8."/>
      <w:lvlJc w:val="left"/>
      <w:pPr>
        <w:ind w:left="5400" w:hanging="360"/>
      </w:pPr>
    </w:lvl>
    <w:lvl w:ilvl="8" w:tplc="0550189E">
      <w:start w:val="1"/>
      <w:numFmt w:val="lowerRoman"/>
      <w:lvlText w:val="%9."/>
      <w:lvlJc w:val="right"/>
      <w:pPr>
        <w:ind w:left="6120" w:hanging="180"/>
      </w:pPr>
    </w:lvl>
  </w:abstractNum>
  <w:abstractNum w:abstractNumId="8" w15:restartNumberingAfterBreak="0">
    <w:nsid w:val="330C0848"/>
    <w:multiLevelType w:val="hybridMultilevel"/>
    <w:tmpl w:val="D5C0AA68"/>
    <w:lvl w:ilvl="0" w:tplc="0576ED04">
      <w:start w:val="1"/>
      <w:numFmt w:val="decimal"/>
      <w:lvlText w:val="%1."/>
      <w:lvlJc w:val="left"/>
      <w:pPr>
        <w:ind w:left="720" w:hanging="360"/>
      </w:pPr>
    </w:lvl>
    <w:lvl w:ilvl="1" w:tplc="5EB6C608">
      <w:start w:val="1"/>
      <w:numFmt w:val="lowerLetter"/>
      <w:lvlText w:val="%2."/>
      <w:lvlJc w:val="left"/>
      <w:pPr>
        <w:ind w:left="1440" w:hanging="360"/>
      </w:pPr>
    </w:lvl>
    <w:lvl w:ilvl="2" w:tplc="9F6A3D26">
      <w:start w:val="1"/>
      <w:numFmt w:val="lowerRoman"/>
      <w:lvlText w:val="%3."/>
      <w:lvlJc w:val="right"/>
      <w:pPr>
        <w:ind w:left="2160" w:hanging="180"/>
      </w:pPr>
    </w:lvl>
    <w:lvl w:ilvl="3" w:tplc="4BE64B56">
      <w:start w:val="1"/>
      <w:numFmt w:val="decimal"/>
      <w:lvlText w:val="%4."/>
      <w:lvlJc w:val="left"/>
      <w:pPr>
        <w:ind w:left="2880" w:hanging="360"/>
      </w:pPr>
    </w:lvl>
    <w:lvl w:ilvl="4" w:tplc="AE0ED960">
      <w:start w:val="1"/>
      <w:numFmt w:val="lowerLetter"/>
      <w:lvlText w:val="%5."/>
      <w:lvlJc w:val="left"/>
      <w:pPr>
        <w:ind w:left="3600" w:hanging="360"/>
      </w:pPr>
    </w:lvl>
    <w:lvl w:ilvl="5" w:tplc="C9FA35B2">
      <w:start w:val="1"/>
      <w:numFmt w:val="lowerRoman"/>
      <w:lvlText w:val="%6."/>
      <w:lvlJc w:val="right"/>
      <w:pPr>
        <w:ind w:left="4320" w:hanging="180"/>
      </w:pPr>
    </w:lvl>
    <w:lvl w:ilvl="6" w:tplc="468A761A">
      <w:start w:val="1"/>
      <w:numFmt w:val="decimal"/>
      <w:lvlText w:val="%7."/>
      <w:lvlJc w:val="left"/>
      <w:pPr>
        <w:ind w:left="5040" w:hanging="360"/>
      </w:pPr>
    </w:lvl>
    <w:lvl w:ilvl="7" w:tplc="483ED2AA">
      <w:start w:val="1"/>
      <w:numFmt w:val="lowerLetter"/>
      <w:lvlText w:val="%8."/>
      <w:lvlJc w:val="left"/>
      <w:pPr>
        <w:ind w:left="5760" w:hanging="360"/>
      </w:pPr>
    </w:lvl>
    <w:lvl w:ilvl="8" w:tplc="4D948EA2">
      <w:start w:val="1"/>
      <w:numFmt w:val="lowerRoman"/>
      <w:lvlText w:val="%9."/>
      <w:lvlJc w:val="right"/>
      <w:pPr>
        <w:ind w:left="6480" w:hanging="180"/>
      </w:pPr>
    </w:lvl>
  </w:abstractNum>
  <w:abstractNum w:abstractNumId="9" w15:restartNumberingAfterBreak="0">
    <w:nsid w:val="38FC49C3"/>
    <w:multiLevelType w:val="hybridMultilevel"/>
    <w:tmpl w:val="27C05E8C"/>
    <w:lvl w:ilvl="0" w:tplc="A0440106">
      <w:start w:val="1"/>
      <w:numFmt w:val="decimal"/>
      <w:lvlText w:val="%1."/>
      <w:lvlJc w:val="left"/>
      <w:pPr>
        <w:ind w:left="1080" w:hanging="360"/>
      </w:pPr>
      <w:rPr>
        <w:rFonts w:hint="default"/>
      </w:rPr>
    </w:lvl>
    <w:lvl w:ilvl="1" w:tplc="B0DA15BA">
      <w:start w:val="1"/>
      <w:numFmt w:val="lowerLetter"/>
      <w:lvlText w:val="%2."/>
      <w:lvlJc w:val="left"/>
      <w:pPr>
        <w:ind w:left="1800" w:hanging="360"/>
      </w:pPr>
    </w:lvl>
    <w:lvl w:ilvl="2" w:tplc="EBE41D54">
      <w:start w:val="1"/>
      <w:numFmt w:val="lowerRoman"/>
      <w:lvlText w:val="%3."/>
      <w:lvlJc w:val="right"/>
      <w:pPr>
        <w:ind w:left="2520" w:hanging="180"/>
      </w:pPr>
    </w:lvl>
    <w:lvl w:ilvl="3" w:tplc="6B3AFDFE">
      <w:start w:val="1"/>
      <w:numFmt w:val="decimal"/>
      <w:lvlText w:val="%4."/>
      <w:lvlJc w:val="left"/>
      <w:pPr>
        <w:ind w:left="3240" w:hanging="360"/>
      </w:pPr>
    </w:lvl>
    <w:lvl w:ilvl="4" w:tplc="8F949716">
      <w:start w:val="1"/>
      <w:numFmt w:val="lowerLetter"/>
      <w:lvlText w:val="%5."/>
      <w:lvlJc w:val="left"/>
      <w:pPr>
        <w:ind w:left="3960" w:hanging="360"/>
      </w:pPr>
    </w:lvl>
    <w:lvl w:ilvl="5" w:tplc="AABC9276">
      <w:start w:val="1"/>
      <w:numFmt w:val="lowerRoman"/>
      <w:lvlText w:val="%6."/>
      <w:lvlJc w:val="right"/>
      <w:pPr>
        <w:ind w:left="4680" w:hanging="180"/>
      </w:pPr>
    </w:lvl>
    <w:lvl w:ilvl="6" w:tplc="4116677A">
      <w:start w:val="1"/>
      <w:numFmt w:val="decimal"/>
      <w:lvlText w:val="%7."/>
      <w:lvlJc w:val="left"/>
      <w:pPr>
        <w:ind w:left="5400" w:hanging="360"/>
      </w:pPr>
    </w:lvl>
    <w:lvl w:ilvl="7" w:tplc="1D08339E">
      <w:start w:val="1"/>
      <w:numFmt w:val="lowerLetter"/>
      <w:lvlText w:val="%8."/>
      <w:lvlJc w:val="left"/>
      <w:pPr>
        <w:ind w:left="6120" w:hanging="360"/>
      </w:pPr>
    </w:lvl>
    <w:lvl w:ilvl="8" w:tplc="97843476">
      <w:start w:val="1"/>
      <w:numFmt w:val="lowerRoman"/>
      <w:lvlText w:val="%9."/>
      <w:lvlJc w:val="right"/>
      <w:pPr>
        <w:ind w:left="6840" w:hanging="180"/>
      </w:pPr>
    </w:lvl>
  </w:abstractNum>
  <w:abstractNum w:abstractNumId="10" w15:restartNumberingAfterBreak="0">
    <w:nsid w:val="3C082C6F"/>
    <w:multiLevelType w:val="hybridMultilevel"/>
    <w:tmpl w:val="C830814E"/>
    <w:lvl w:ilvl="0" w:tplc="0BD8BD02">
      <w:start w:val="1"/>
      <w:numFmt w:val="decimal"/>
      <w:lvlText w:val="%1."/>
      <w:lvlJc w:val="left"/>
      <w:pPr>
        <w:ind w:left="720" w:hanging="360"/>
      </w:pPr>
      <w:rPr>
        <w:rFonts w:hint="default"/>
      </w:rPr>
    </w:lvl>
    <w:lvl w:ilvl="1" w:tplc="8E1AFC2E">
      <w:start w:val="1"/>
      <w:numFmt w:val="lowerLetter"/>
      <w:lvlText w:val="%2."/>
      <w:lvlJc w:val="left"/>
      <w:pPr>
        <w:ind w:left="1440" w:hanging="360"/>
      </w:pPr>
    </w:lvl>
    <w:lvl w:ilvl="2" w:tplc="1AF21786">
      <w:start w:val="1"/>
      <w:numFmt w:val="lowerRoman"/>
      <w:lvlText w:val="%3."/>
      <w:lvlJc w:val="right"/>
      <w:pPr>
        <w:ind w:left="2160" w:hanging="180"/>
      </w:pPr>
    </w:lvl>
    <w:lvl w:ilvl="3" w:tplc="BFCEE7E6">
      <w:start w:val="1"/>
      <w:numFmt w:val="decimal"/>
      <w:lvlText w:val="%4."/>
      <w:lvlJc w:val="left"/>
      <w:pPr>
        <w:ind w:left="2880" w:hanging="360"/>
      </w:pPr>
    </w:lvl>
    <w:lvl w:ilvl="4" w:tplc="DFE84BB8">
      <w:start w:val="1"/>
      <w:numFmt w:val="lowerLetter"/>
      <w:lvlText w:val="%5."/>
      <w:lvlJc w:val="left"/>
      <w:pPr>
        <w:ind w:left="3600" w:hanging="360"/>
      </w:pPr>
    </w:lvl>
    <w:lvl w:ilvl="5" w:tplc="39AE465E">
      <w:start w:val="1"/>
      <w:numFmt w:val="lowerRoman"/>
      <w:lvlText w:val="%6."/>
      <w:lvlJc w:val="right"/>
      <w:pPr>
        <w:ind w:left="4320" w:hanging="180"/>
      </w:pPr>
    </w:lvl>
    <w:lvl w:ilvl="6" w:tplc="F80ED9B2">
      <w:start w:val="1"/>
      <w:numFmt w:val="decimal"/>
      <w:lvlText w:val="%7."/>
      <w:lvlJc w:val="left"/>
      <w:pPr>
        <w:ind w:left="5040" w:hanging="360"/>
      </w:pPr>
    </w:lvl>
    <w:lvl w:ilvl="7" w:tplc="FFB6B544">
      <w:start w:val="1"/>
      <w:numFmt w:val="lowerLetter"/>
      <w:lvlText w:val="%8."/>
      <w:lvlJc w:val="left"/>
      <w:pPr>
        <w:ind w:left="5760" w:hanging="360"/>
      </w:pPr>
    </w:lvl>
    <w:lvl w:ilvl="8" w:tplc="9E78E2B0">
      <w:start w:val="1"/>
      <w:numFmt w:val="lowerRoman"/>
      <w:lvlText w:val="%9."/>
      <w:lvlJc w:val="right"/>
      <w:pPr>
        <w:ind w:left="6480" w:hanging="180"/>
      </w:pPr>
    </w:lvl>
  </w:abstractNum>
  <w:abstractNum w:abstractNumId="11" w15:restartNumberingAfterBreak="0">
    <w:nsid w:val="439B44CD"/>
    <w:multiLevelType w:val="hybridMultilevel"/>
    <w:tmpl w:val="39000736"/>
    <w:lvl w:ilvl="0" w:tplc="ECB68762">
      <w:start w:val="1"/>
      <w:numFmt w:val="decimal"/>
      <w:lvlText w:val="%1."/>
      <w:lvlJc w:val="left"/>
      <w:pPr>
        <w:ind w:left="720" w:hanging="360"/>
      </w:pPr>
      <w:rPr>
        <w:rFonts w:hint="default"/>
      </w:rPr>
    </w:lvl>
    <w:lvl w:ilvl="1" w:tplc="216A4FAA">
      <w:start w:val="1"/>
      <w:numFmt w:val="lowerLetter"/>
      <w:lvlText w:val="%2."/>
      <w:lvlJc w:val="left"/>
      <w:pPr>
        <w:ind w:left="1440" w:hanging="360"/>
      </w:pPr>
    </w:lvl>
    <w:lvl w:ilvl="2" w:tplc="ADBC82EA">
      <w:start w:val="1"/>
      <w:numFmt w:val="lowerRoman"/>
      <w:lvlText w:val="%3."/>
      <w:lvlJc w:val="right"/>
      <w:pPr>
        <w:ind w:left="2160" w:hanging="180"/>
      </w:pPr>
    </w:lvl>
    <w:lvl w:ilvl="3" w:tplc="D2CC8FF2">
      <w:start w:val="1"/>
      <w:numFmt w:val="decimal"/>
      <w:lvlText w:val="%4."/>
      <w:lvlJc w:val="left"/>
      <w:pPr>
        <w:ind w:left="2880" w:hanging="360"/>
      </w:pPr>
    </w:lvl>
    <w:lvl w:ilvl="4" w:tplc="E22E8F9A">
      <w:start w:val="1"/>
      <w:numFmt w:val="lowerLetter"/>
      <w:lvlText w:val="%5."/>
      <w:lvlJc w:val="left"/>
      <w:pPr>
        <w:ind w:left="3600" w:hanging="360"/>
      </w:pPr>
    </w:lvl>
    <w:lvl w:ilvl="5" w:tplc="A2365B34">
      <w:start w:val="1"/>
      <w:numFmt w:val="lowerRoman"/>
      <w:lvlText w:val="%6."/>
      <w:lvlJc w:val="right"/>
      <w:pPr>
        <w:ind w:left="4320" w:hanging="180"/>
      </w:pPr>
    </w:lvl>
    <w:lvl w:ilvl="6" w:tplc="3984FF58">
      <w:start w:val="1"/>
      <w:numFmt w:val="decimal"/>
      <w:lvlText w:val="%7."/>
      <w:lvlJc w:val="left"/>
      <w:pPr>
        <w:ind w:left="5040" w:hanging="360"/>
      </w:pPr>
    </w:lvl>
    <w:lvl w:ilvl="7" w:tplc="A1141046">
      <w:start w:val="1"/>
      <w:numFmt w:val="lowerLetter"/>
      <w:lvlText w:val="%8."/>
      <w:lvlJc w:val="left"/>
      <w:pPr>
        <w:ind w:left="5760" w:hanging="360"/>
      </w:pPr>
    </w:lvl>
    <w:lvl w:ilvl="8" w:tplc="9B4C17DA">
      <w:start w:val="1"/>
      <w:numFmt w:val="lowerRoman"/>
      <w:lvlText w:val="%9."/>
      <w:lvlJc w:val="right"/>
      <w:pPr>
        <w:ind w:left="6480" w:hanging="180"/>
      </w:pPr>
    </w:lvl>
  </w:abstractNum>
  <w:abstractNum w:abstractNumId="12" w15:restartNumberingAfterBreak="0">
    <w:nsid w:val="53A81DF6"/>
    <w:multiLevelType w:val="hybridMultilevel"/>
    <w:tmpl w:val="1DB628C6"/>
    <w:lvl w:ilvl="0" w:tplc="9B0E0814">
      <w:start w:val="1"/>
      <w:numFmt w:val="decimal"/>
      <w:lvlText w:val="%1."/>
      <w:lvlJc w:val="left"/>
      <w:pPr>
        <w:ind w:left="720" w:hanging="360"/>
      </w:pPr>
      <w:rPr>
        <w:rFonts w:hint="default"/>
      </w:rPr>
    </w:lvl>
    <w:lvl w:ilvl="1" w:tplc="4C2CBA34">
      <w:start w:val="1"/>
      <w:numFmt w:val="lowerLetter"/>
      <w:lvlText w:val="%2."/>
      <w:lvlJc w:val="left"/>
      <w:pPr>
        <w:ind w:left="1440" w:hanging="360"/>
      </w:pPr>
    </w:lvl>
    <w:lvl w:ilvl="2" w:tplc="E91C5794">
      <w:start w:val="1"/>
      <w:numFmt w:val="lowerRoman"/>
      <w:lvlText w:val="%3."/>
      <w:lvlJc w:val="right"/>
      <w:pPr>
        <w:ind w:left="2160" w:hanging="180"/>
      </w:pPr>
    </w:lvl>
    <w:lvl w:ilvl="3" w:tplc="3BDA70E8">
      <w:start w:val="1"/>
      <w:numFmt w:val="decimal"/>
      <w:lvlText w:val="%4."/>
      <w:lvlJc w:val="left"/>
      <w:pPr>
        <w:ind w:left="2880" w:hanging="360"/>
      </w:pPr>
    </w:lvl>
    <w:lvl w:ilvl="4" w:tplc="E4AA0050">
      <w:start w:val="1"/>
      <w:numFmt w:val="lowerLetter"/>
      <w:lvlText w:val="%5."/>
      <w:lvlJc w:val="left"/>
      <w:pPr>
        <w:ind w:left="3600" w:hanging="360"/>
      </w:pPr>
    </w:lvl>
    <w:lvl w:ilvl="5" w:tplc="641E44EE">
      <w:start w:val="1"/>
      <w:numFmt w:val="lowerRoman"/>
      <w:lvlText w:val="%6."/>
      <w:lvlJc w:val="right"/>
      <w:pPr>
        <w:ind w:left="4320" w:hanging="180"/>
      </w:pPr>
    </w:lvl>
    <w:lvl w:ilvl="6" w:tplc="C892334A">
      <w:start w:val="1"/>
      <w:numFmt w:val="decimal"/>
      <w:lvlText w:val="%7."/>
      <w:lvlJc w:val="left"/>
      <w:pPr>
        <w:ind w:left="5040" w:hanging="360"/>
      </w:pPr>
    </w:lvl>
    <w:lvl w:ilvl="7" w:tplc="EAEE5D40">
      <w:start w:val="1"/>
      <w:numFmt w:val="lowerLetter"/>
      <w:lvlText w:val="%8."/>
      <w:lvlJc w:val="left"/>
      <w:pPr>
        <w:ind w:left="5760" w:hanging="360"/>
      </w:pPr>
    </w:lvl>
    <w:lvl w:ilvl="8" w:tplc="C4BCEFBA">
      <w:start w:val="1"/>
      <w:numFmt w:val="lowerRoman"/>
      <w:lvlText w:val="%9."/>
      <w:lvlJc w:val="right"/>
      <w:pPr>
        <w:ind w:left="6480" w:hanging="180"/>
      </w:pPr>
    </w:lvl>
  </w:abstractNum>
  <w:abstractNum w:abstractNumId="13" w15:restartNumberingAfterBreak="0">
    <w:nsid w:val="5F475FBC"/>
    <w:multiLevelType w:val="hybridMultilevel"/>
    <w:tmpl w:val="D4AED232"/>
    <w:lvl w:ilvl="0" w:tplc="825C77D0">
      <w:start w:val="1"/>
      <w:numFmt w:val="decimal"/>
      <w:lvlText w:val="%1."/>
      <w:lvlJc w:val="left"/>
      <w:pPr>
        <w:ind w:left="720" w:hanging="360"/>
      </w:pPr>
      <w:rPr>
        <w:rFonts w:hint="default"/>
      </w:rPr>
    </w:lvl>
    <w:lvl w:ilvl="1" w:tplc="DC8C7842">
      <w:start w:val="1"/>
      <w:numFmt w:val="lowerLetter"/>
      <w:lvlText w:val="%2."/>
      <w:lvlJc w:val="left"/>
      <w:pPr>
        <w:ind w:left="1440" w:hanging="360"/>
      </w:pPr>
    </w:lvl>
    <w:lvl w:ilvl="2" w:tplc="DFBE36D4">
      <w:start w:val="1"/>
      <w:numFmt w:val="lowerRoman"/>
      <w:lvlText w:val="%3."/>
      <w:lvlJc w:val="right"/>
      <w:pPr>
        <w:ind w:left="2160" w:hanging="180"/>
      </w:pPr>
    </w:lvl>
    <w:lvl w:ilvl="3" w:tplc="F404E1CC">
      <w:start w:val="1"/>
      <w:numFmt w:val="decimal"/>
      <w:lvlText w:val="%4."/>
      <w:lvlJc w:val="left"/>
      <w:pPr>
        <w:ind w:left="2880" w:hanging="360"/>
      </w:pPr>
    </w:lvl>
    <w:lvl w:ilvl="4" w:tplc="05E44AC4">
      <w:start w:val="1"/>
      <w:numFmt w:val="lowerLetter"/>
      <w:lvlText w:val="%5."/>
      <w:lvlJc w:val="left"/>
      <w:pPr>
        <w:ind w:left="3600" w:hanging="360"/>
      </w:pPr>
    </w:lvl>
    <w:lvl w:ilvl="5" w:tplc="D2406DE0">
      <w:start w:val="1"/>
      <w:numFmt w:val="lowerRoman"/>
      <w:lvlText w:val="%6."/>
      <w:lvlJc w:val="right"/>
      <w:pPr>
        <w:ind w:left="4320" w:hanging="180"/>
      </w:pPr>
    </w:lvl>
    <w:lvl w:ilvl="6" w:tplc="8C30986A">
      <w:start w:val="1"/>
      <w:numFmt w:val="decimal"/>
      <w:lvlText w:val="%7."/>
      <w:lvlJc w:val="left"/>
      <w:pPr>
        <w:ind w:left="5040" w:hanging="360"/>
      </w:pPr>
    </w:lvl>
    <w:lvl w:ilvl="7" w:tplc="8AE4B9AC">
      <w:start w:val="1"/>
      <w:numFmt w:val="lowerLetter"/>
      <w:lvlText w:val="%8."/>
      <w:lvlJc w:val="left"/>
      <w:pPr>
        <w:ind w:left="5760" w:hanging="360"/>
      </w:pPr>
    </w:lvl>
    <w:lvl w:ilvl="8" w:tplc="8E20D976">
      <w:start w:val="1"/>
      <w:numFmt w:val="lowerRoman"/>
      <w:lvlText w:val="%9."/>
      <w:lvlJc w:val="right"/>
      <w:pPr>
        <w:ind w:left="6480" w:hanging="180"/>
      </w:pPr>
    </w:lvl>
  </w:abstractNum>
  <w:abstractNum w:abstractNumId="14" w15:restartNumberingAfterBreak="0">
    <w:nsid w:val="6B7D69F9"/>
    <w:multiLevelType w:val="hybridMultilevel"/>
    <w:tmpl w:val="A468A27C"/>
    <w:lvl w:ilvl="0" w:tplc="E476154C">
      <w:start w:val="1"/>
      <w:numFmt w:val="decimal"/>
      <w:lvlText w:val="%1."/>
      <w:lvlJc w:val="left"/>
      <w:pPr>
        <w:ind w:left="720" w:hanging="360"/>
      </w:pPr>
    </w:lvl>
    <w:lvl w:ilvl="1" w:tplc="533EFDCC">
      <w:start w:val="1"/>
      <w:numFmt w:val="lowerLetter"/>
      <w:lvlText w:val="%2."/>
      <w:lvlJc w:val="left"/>
      <w:pPr>
        <w:ind w:left="1440" w:hanging="360"/>
      </w:pPr>
    </w:lvl>
    <w:lvl w:ilvl="2" w:tplc="01B028AC">
      <w:start w:val="1"/>
      <w:numFmt w:val="lowerRoman"/>
      <w:lvlText w:val="%3."/>
      <w:lvlJc w:val="right"/>
      <w:pPr>
        <w:ind w:left="2160" w:hanging="180"/>
      </w:pPr>
    </w:lvl>
    <w:lvl w:ilvl="3" w:tplc="B8AAC020">
      <w:start w:val="1"/>
      <w:numFmt w:val="decimal"/>
      <w:lvlText w:val="%4."/>
      <w:lvlJc w:val="left"/>
      <w:pPr>
        <w:ind w:left="2880" w:hanging="360"/>
      </w:pPr>
    </w:lvl>
    <w:lvl w:ilvl="4" w:tplc="FDBA94D6">
      <w:start w:val="1"/>
      <w:numFmt w:val="lowerLetter"/>
      <w:lvlText w:val="%5."/>
      <w:lvlJc w:val="left"/>
      <w:pPr>
        <w:ind w:left="3600" w:hanging="360"/>
      </w:pPr>
    </w:lvl>
    <w:lvl w:ilvl="5" w:tplc="42C2576E">
      <w:start w:val="1"/>
      <w:numFmt w:val="lowerRoman"/>
      <w:lvlText w:val="%6."/>
      <w:lvlJc w:val="right"/>
      <w:pPr>
        <w:ind w:left="4320" w:hanging="180"/>
      </w:pPr>
    </w:lvl>
    <w:lvl w:ilvl="6" w:tplc="9002103A">
      <w:start w:val="1"/>
      <w:numFmt w:val="decimal"/>
      <w:lvlText w:val="%7."/>
      <w:lvlJc w:val="left"/>
      <w:pPr>
        <w:ind w:left="5040" w:hanging="360"/>
      </w:pPr>
    </w:lvl>
    <w:lvl w:ilvl="7" w:tplc="EB2A2ADA">
      <w:start w:val="1"/>
      <w:numFmt w:val="lowerLetter"/>
      <w:lvlText w:val="%8."/>
      <w:lvlJc w:val="left"/>
      <w:pPr>
        <w:ind w:left="5760" w:hanging="360"/>
      </w:pPr>
    </w:lvl>
    <w:lvl w:ilvl="8" w:tplc="58180E88">
      <w:start w:val="1"/>
      <w:numFmt w:val="lowerRoman"/>
      <w:lvlText w:val="%9."/>
      <w:lvlJc w:val="right"/>
      <w:pPr>
        <w:ind w:left="6480" w:hanging="180"/>
      </w:pPr>
    </w:lvl>
  </w:abstractNum>
  <w:abstractNum w:abstractNumId="15" w15:restartNumberingAfterBreak="0">
    <w:nsid w:val="6EE771D2"/>
    <w:multiLevelType w:val="hybridMultilevel"/>
    <w:tmpl w:val="CC961BC4"/>
    <w:lvl w:ilvl="0" w:tplc="877049EA">
      <w:start w:val="1"/>
      <w:numFmt w:val="bullet"/>
      <w:lvlText w:val=""/>
      <w:lvlJc w:val="left"/>
      <w:pPr>
        <w:ind w:left="720" w:hanging="360"/>
      </w:pPr>
      <w:rPr>
        <w:rFonts w:ascii="Symbol" w:hAnsi="Symbol" w:hint="default"/>
      </w:rPr>
    </w:lvl>
    <w:lvl w:ilvl="1" w:tplc="2B92DC2C">
      <w:start w:val="1"/>
      <w:numFmt w:val="bullet"/>
      <w:lvlText w:val="o"/>
      <w:lvlJc w:val="left"/>
      <w:pPr>
        <w:ind w:left="1440" w:hanging="360"/>
      </w:pPr>
      <w:rPr>
        <w:rFonts w:ascii="Courier New" w:hAnsi="Courier New" w:cs="Courier New" w:hint="default"/>
      </w:rPr>
    </w:lvl>
    <w:lvl w:ilvl="2" w:tplc="28FA6C64">
      <w:start w:val="1"/>
      <w:numFmt w:val="bullet"/>
      <w:lvlText w:val=""/>
      <w:lvlJc w:val="left"/>
      <w:pPr>
        <w:ind w:left="2160" w:hanging="360"/>
      </w:pPr>
      <w:rPr>
        <w:rFonts w:ascii="Wingdings" w:hAnsi="Wingdings" w:hint="default"/>
      </w:rPr>
    </w:lvl>
    <w:lvl w:ilvl="3" w:tplc="B84482B4">
      <w:start w:val="1"/>
      <w:numFmt w:val="bullet"/>
      <w:lvlText w:val=""/>
      <w:lvlJc w:val="left"/>
      <w:pPr>
        <w:ind w:left="2880" w:hanging="360"/>
      </w:pPr>
      <w:rPr>
        <w:rFonts w:ascii="Symbol" w:hAnsi="Symbol" w:hint="default"/>
      </w:rPr>
    </w:lvl>
    <w:lvl w:ilvl="4" w:tplc="A9103EDC">
      <w:start w:val="1"/>
      <w:numFmt w:val="bullet"/>
      <w:lvlText w:val="o"/>
      <w:lvlJc w:val="left"/>
      <w:pPr>
        <w:ind w:left="3600" w:hanging="360"/>
      </w:pPr>
      <w:rPr>
        <w:rFonts w:ascii="Courier New" w:hAnsi="Courier New" w:cs="Courier New" w:hint="default"/>
      </w:rPr>
    </w:lvl>
    <w:lvl w:ilvl="5" w:tplc="E774D2F2">
      <w:start w:val="1"/>
      <w:numFmt w:val="bullet"/>
      <w:lvlText w:val=""/>
      <w:lvlJc w:val="left"/>
      <w:pPr>
        <w:ind w:left="4320" w:hanging="360"/>
      </w:pPr>
      <w:rPr>
        <w:rFonts w:ascii="Wingdings" w:hAnsi="Wingdings" w:hint="default"/>
      </w:rPr>
    </w:lvl>
    <w:lvl w:ilvl="6" w:tplc="216EE180">
      <w:start w:val="1"/>
      <w:numFmt w:val="bullet"/>
      <w:lvlText w:val=""/>
      <w:lvlJc w:val="left"/>
      <w:pPr>
        <w:ind w:left="5040" w:hanging="360"/>
      </w:pPr>
      <w:rPr>
        <w:rFonts w:ascii="Symbol" w:hAnsi="Symbol" w:hint="default"/>
      </w:rPr>
    </w:lvl>
    <w:lvl w:ilvl="7" w:tplc="6E7CF956">
      <w:start w:val="1"/>
      <w:numFmt w:val="bullet"/>
      <w:lvlText w:val="o"/>
      <w:lvlJc w:val="left"/>
      <w:pPr>
        <w:ind w:left="5760" w:hanging="360"/>
      </w:pPr>
      <w:rPr>
        <w:rFonts w:ascii="Courier New" w:hAnsi="Courier New" w:cs="Courier New" w:hint="default"/>
      </w:rPr>
    </w:lvl>
    <w:lvl w:ilvl="8" w:tplc="1AAC9C70">
      <w:start w:val="1"/>
      <w:numFmt w:val="bullet"/>
      <w:lvlText w:val=""/>
      <w:lvlJc w:val="left"/>
      <w:pPr>
        <w:ind w:left="6480" w:hanging="360"/>
      </w:pPr>
      <w:rPr>
        <w:rFonts w:ascii="Wingdings" w:hAnsi="Wingdings" w:hint="default"/>
      </w:rPr>
    </w:lvl>
  </w:abstractNum>
  <w:abstractNum w:abstractNumId="16" w15:restartNumberingAfterBreak="0">
    <w:nsid w:val="727F3690"/>
    <w:multiLevelType w:val="hybridMultilevel"/>
    <w:tmpl w:val="BFBE7E80"/>
    <w:lvl w:ilvl="0" w:tplc="7056227E">
      <w:start w:val="1"/>
      <w:numFmt w:val="upperRoman"/>
      <w:lvlText w:val="%1."/>
      <w:lvlJc w:val="left"/>
      <w:pPr>
        <w:ind w:left="720" w:hanging="720"/>
      </w:pPr>
      <w:rPr>
        <w:rFonts w:hint="default"/>
      </w:rPr>
    </w:lvl>
    <w:lvl w:ilvl="1" w:tplc="A1AE1928">
      <w:start w:val="1"/>
      <w:numFmt w:val="lowerLetter"/>
      <w:lvlText w:val="%2."/>
      <w:lvlJc w:val="left"/>
      <w:pPr>
        <w:ind w:left="1080" w:hanging="360"/>
      </w:pPr>
    </w:lvl>
    <w:lvl w:ilvl="2" w:tplc="6714F65E">
      <w:start w:val="1"/>
      <w:numFmt w:val="lowerRoman"/>
      <w:lvlText w:val="%3."/>
      <w:lvlJc w:val="right"/>
      <w:pPr>
        <w:ind w:left="1800" w:hanging="180"/>
      </w:pPr>
    </w:lvl>
    <w:lvl w:ilvl="3" w:tplc="029EB02E">
      <w:start w:val="1"/>
      <w:numFmt w:val="decimal"/>
      <w:lvlText w:val="%4."/>
      <w:lvlJc w:val="left"/>
      <w:pPr>
        <w:ind w:left="2520" w:hanging="360"/>
      </w:pPr>
    </w:lvl>
    <w:lvl w:ilvl="4" w:tplc="54722406">
      <w:start w:val="1"/>
      <w:numFmt w:val="lowerLetter"/>
      <w:lvlText w:val="%5."/>
      <w:lvlJc w:val="left"/>
      <w:pPr>
        <w:ind w:left="3240" w:hanging="360"/>
      </w:pPr>
    </w:lvl>
    <w:lvl w:ilvl="5" w:tplc="7376DCB2">
      <w:start w:val="1"/>
      <w:numFmt w:val="lowerRoman"/>
      <w:lvlText w:val="%6."/>
      <w:lvlJc w:val="right"/>
      <w:pPr>
        <w:ind w:left="3960" w:hanging="180"/>
      </w:pPr>
    </w:lvl>
    <w:lvl w:ilvl="6" w:tplc="3CB2D3BE">
      <w:start w:val="1"/>
      <w:numFmt w:val="decimal"/>
      <w:lvlText w:val="%7."/>
      <w:lvlJc w:val="left"/>
      <w:pPr>
        <w:ind w:left="4680" w:hanging="360"/>
      </w:pPr>
    </w:lvl>
    <w:lvl w:ilvl="7" w:tplc="E04C62B6">
      <w:start w:val="1"/>
      <w:numFmt w:val="lowerLetter"/>
      <w:lvlText w:val="%8."/>
      <w:lvlJc w:val="left"/>
      <w:pPr>
        <w:ind w:left="5400" w:hanging="360"/>
      </w:pPr>
    </w:lvl>
    <w:lvl w:ilvl="8" w:tplc="5D001D50">
      <w:start w:val="1"/>
      <w:numFmt w:val="lowerRoman"/>
      <w:lvlText w:val="%9."/>
      <w:lvlJc w:val="right"/>
      <w:pPr>
        <w:ind w:left="6120" w:hanging="180"/>
      </w:pPr>
    </w:lvl>
  </w:abstractNum>
  <w:abstractNum w:abstractNumId="17" w15:restartNumberingAfterBreak="0">
    <w:nsid w:val="77875878"/>
    <w:multiLevelType w:val="hybridMultilevel"/>
    <w:tmpl w:val="6DCA8118"/>
    <w:lvl w:ilvl="0" w:tplc="F998CE7A">
      <w:start w:val="2"/>
      <w:numFmt w:val="bullet"/>
      <w:lvlText w:val="-"/>
      <w:lvlJc w:val="left"/>
      <w:pPr>
        <w:ind w:left="720" w:hanging="360"/>
      </w:pPr>
      <w:rPr>
        <w:rFonts w:ascii="Arial Narrow" w:eastAsiaTheme="minorHAnsi" w:hAnsi="Arial Narrow" w:cstheme="minorBidi" w:hint="default"/>
      </w:rPr>
    </w:lvl>
    <w:lvl w:ilvl="1" w:tplc="C7FA484A">
      <w:start w:val="1"/>
      <w:numFmt w:val="bullet"/>
      <w:lvlText w:val="o"/>
      <w:lvlJc w:val="left"/>
      <w:pPr>
        <w:ind w:left="1440" w:hanging="360"/>
      </w:pPr>
      <w:rPr>
        <w:rFonts w:ascii="Courier New" w:hAnsi="Courier New" w:cs="Courier New" w:hint="default"/>
      </w:rPr>
    </w:lvl>
    <w:lvl w:ilvl="2" w:tplc="A3A443C2">
      <w:start w:val="1"/>
      <w:numFmt w:val="bullet"/>
      <w:lvlText w:val=""/>
      <w:lvlJc w:val="left"/>
      <w:pPr>
        <w:ind w:left="2160" w:hanging="360"/>
      </w:pPr>
      <w:rPr>
        <w:rFonts w:ascii="Wingdings" w:hAnsi="Wingdings" w:hint="default"/>
      </w:rPr>
    </w:lvl>
    <w:lvl w:ilvl="3" w:tplc="FC62E51A">
      <w:start w:val="1"/>
      <w:numFmt w:val="bullet"/>
      <w:lvlText w:val=""/>
      <w:lvlJc w:val="left"/>
      <w:pPr>
        <w:ind w:left="2880" w:hanging="360"/>
      </w:pPr>
      <w:rPr>
        <w:rFonts w:ascii="Symbol" w:hAnsi="Symbol" w:hint="default"/>
      </w:rPr>
    </w:lvl>
    <w:lvl w:ilvl="4" w:tplc="B95CB052">
      <w:start w:val="1"/>
      <w:numFmt w:val="bullet"/>
      <w:lvlText w:val="o"/>
      <w:lvlJc w:val="left"/>
      <w:pPr>
        <w:ind w:left="3600" w:hanging="360"/>
      </w:pPr>
      <w:rPr>
        <w:rFonts w:ascii="Courier New" w:hAnsi="Courier New" w:cs="Courier New" w:hint="default"/>
      </w:rPr>
    </w:lvl>
    <w:lvl w:ilvl="5" w:tplc="C94CE9DE">
      <w:start w:val="1"/>
      <w:numFmt w:val="bullet"/>
      <w:lvlText w:val=""/>
      <w:lvlJc w:val="left"/>
      <w:pPr>
        <w:ind w:left="4320" w:hanging="360"/>
      </w:pPr>
      <w:rPr>
        <w:rFonts w:ascii="Wingdings" w:hAnsi="Wingdings" w:hint="default"/>
      </w:rPr>
    </w:lvl>
    <w:lvl w:ilvl="6" w:tplc="A6848612">
      <w:start w:val="1"/>
      <w:numFmt w:val="bullet"/>
      <w:lvlText w:val=""/>
      <w:lvlJc w:val="left"/>
      <w:pPr>
        <w:ind w:left="5040" w:hanging="360"/>
      </w:pPr>
      <w:rPr>
        <w:rFonts w:ascii="Symbol" w:hAnsi="Symbol" w:hint="default"/>
      </w:rPr>
    </w:lvl>
    <w:lvl w:ilvl="7" w:tplc="D1368B94">
      <w:start w:val="1"/>
      <w:numFmt w:val="bullet"/>
      <w:lvlText w:val="o"/>
      <w:lvlJc w:val="left"/>
      <w:pPr>
        <w:ind w:left="5760" w:hanging="360"/>
      </w:pPr>
      <w:rPr>
        <w:rFonts w:ascii="Courier New" w:hAnsi="Courier New" w:cs="Courier New" w:hint="default"/>
      </w:rPr>
    </w:lvl>
    <w:lvl w:ilvl="8" w:tplc="135AAAB8">
      <w:start w:val="1"/>
      <w:numFmt w:val="bullet"/>
      <w:lvlText w:val=""/>
      <w:lvlJc w:val="left"/>
      <w:pPr>
        <w:ind w:left="6480" w:hanging="360"/>
      </w:pPr>
      <w:rPr>
        <w:rFonts w:ascii="Wingdings" w:hAnsi="Wingdings" w:hint="default"/>
      </w:rPr>
    </w:lvl>
  </w:abstractNum>
  <w:abstractNum w:abstractNumId="18" w15:restartNumberingAfterBreak="0">
    <w:nsid w:val="779C0031"/>
    <w:multiLevelType w:val="hybridMultilevel"/>
    <w:tmpl w:val="2CE4B2A0"/>
    <w:lvl w:ilvl="0" w:tplc="207A5992">
      <w:start w:val="1"/>
      <w:numFmt w:val="bullet"/>
      <w:lvlText w:val=""/>
      <w:lvlJc w:val="left"/>
      <w:pPr>
        <w:ind w:left="720" w:hanging="360"/>
      </w:pPr>
      <w:rPr>
        <w:rFonts w:ascii="Symbol" w:hAnsi="Symbol" w:hint="default"/>
      </w:rPr>
    </w:lvl>
    <w:lvl w:ilvl="1" w:tplc="9F0E486C">
      <w:start w:val="1"/>
      <w:numFmt w:val="bullet"/>
      <w:lvlText w:val="o"/>
      <w:lvlJc w:val="left"/>
      <w:pPr>
        <w:ind w:left="1440" w:hanging="360"/>
      </w:pPr>
      <w:rPr>
        <w:rFonts w:ascii="Courier New" w:hAnsi="Courier New" w:cs="Courier New" w:hint="default"/>
      </w:rPr>
    </w:lvl>
    <w:lvl w:ilvl="2" w:tplc="B05679CE">
      <w:start w:val="1"/>
      <w:numFmt w:val="bullet"/>
      <w:lvlText w:val=""/>
      <w:lvlJc w:val="left"/>
      <w:pPr>
        <w:ind w:left="2160" w:hanging="360"/>
      </w:pPr>
      <w:rPr>
        <w:rFonts w:ascii="Wingdings" w:hAnsi="Wingdings" w:hint="default"/>
      </w:rPr>
    </w:lvl>
    <w:lvl w:ilvl="3" w:tplc="4364CC00">
      <w:start w:val="1"/>
      <w:numFmt w:val="bullet"/>
      <w:lvlText w:val=""/>
      <w:lvlJc w:val="left"/>
      <w:pPr>
        <w:ind w:left="2880" w:hanging="360"/>
      </w:pPr>
      <w:rPr>
        <w:rFonts w:ascii="Symbol" w:hAnsi="Symbol" w:hint="default"/>
      </w:rPr>
    </w:lvl>
    <w:lvl w:ilvl="4" w:tplc="A0681D62">
      <w:start w:val="1"/>
      <w:numFmt w:val="bullet"/>
      <w:lvlText w:val="o"/>
      <w:lvlJc w:val="left"/>
      <w:pPr>
        <w:ind w:left="3600" w:hanging="360"/>
      </w:pPr>
      <w:rPr>
        <w:rFonts w:ascii="Courier New" w:hAnsi="Courier New" w:cs="Courier New" w:hint="default"/>
      </w:rPr>
    </w:lvl>
    <w:lvl w:ilvl="5" w:tplc="93021AEA">
      <w:start w:val="1"/>
      <w:numFmt w:val="bullet"/>
      <w:lvlText w:val=""/>
      <w:lvlJc w:val="left"/>
      <w:pPr>
        <w:ind w:left="4320" w:hanging="360"/>
      </w:pPr>
      <w:rPr>
        <w:rFonts w:ascii="Wingdings" w:hAnsi="Wingdings" w:hint="default"/>
      </w:rPr>
    </w:lvl>
    <w:lvl w:ilvl="6" w:tplc="C72C8206">
      <w:start w:val="1"/>
      <w:numFmt w:val="bullet"/>
      <w:lvlText w:val=""/>
      <w:lvlJc w:val="left"/>
      <w:pPr>
        <w:ind w:left="5040" w:hanging="360"/>
      </w:pPr>
      <w:rPr>
        <w:rFonts w:ascii="Symbol" w:hAnsi="Symbol" w:hint="default"/>
      </w:rPr>
    </w:lvl>
    <w:lvl w:ilvl="7" w:tplc="8334FA6C">
      <w:start w:val="1"/>
      <w:numFmt w:val="bullet"/>
      <w:lvlText w:val="o"/>
      <w:lvlJc w:val="left"/>
      <w:pPr>
        <w:ind w:left="5760" w:hanging="360"/>
      </w:pPr>
      <w:rPr>
        <w:rFonts w:ascii="Courier New" w:hAnsi="Courier New" w:cs="Courier New" w:hint="default"/>
      </w:rPr>
    </w:lvl>
    <w:lvl w:ilvl="8" w:tplc="C17436F4">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5"/>
  </w:num>
  <w:num w:numId="4">
    <w:abstractNumId w:val="4"/>
  </w:num>
  <w:num w:numId="5">
    <w:abstractNumId w:val="18"/>
  </w:num>
  <w:num w:numId="6">
    <w:abstractNumId w:val="2"/>
  </w:num>
  <w:num w:numId="7">
    <w:abstractNumId w:val="1"/>
  </w:num>
  <w:num w:numId="8">
    <w:abstractNumId w:val="12"/>
  </w:num>
  <w:num w:numId="9">
    <w:abstractNumId w:val="9"/>
  </w:num>
  <w:num w:numId="10">
    <w:abstractNumId w:val="0"/>
  </w:num>
  <w:num w:numId="11">
    <w:abstractNumId w:val="10"/>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3"/>
  </w:num>
  <w:num w:numId="17">
    <w:abstractNumId w:val="15"/>
  </w:num>
  <w:num w:numId="18">
    <w:abstractNumId w:val="13"/>
  </w:num>
  <w:num w:numId="19">
    <w:abstractNumId w:val="11"/>
  </w:num>
  <w:num w:numId="2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ott Rubach">
    <w15:presenceInfo w15:providerId="AD" w15:userId="S-1-5-21-2116142-1069577055-288910612-195080"/>
  </w15:person>
  <w15:person w15:author="Anne-Kathrin Hirsch">
    <w15:presenceInfo w15:providerId="AD" w15:userId="S-1-5-21-2116142-1069577055-288910612-1726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A24"/>
    <w:rsid w:val="000301D2"/>
    <w:rsid w:val="001C4B0D"/>
    <w:rsid w:val="002D3A24"/>
    <w:rsid w:val="00360F36"/>
    <w:rsid w:val="0051751C"/>
    <w:rsid w:val="006B52C8"/>
    <w:rsid w:val="0074295B"/>
    <w:rsid w:val="007F06A7"/>
    <w:rsid w:val="0083644E"/>
    <w:rsid w:val="00D96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D68B5"/>
  <w15:docId w15:val="{F33A8433-9770-4F43-8501-DB67C634A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Narrow" w:hAnsi="Arial Narrow"/>
    </w:rPr>
  </w:style>
  <w:style w:type="paragraph" w:styleId="berschrift1">
    <w:name w:val="heading 1"/>
    <w:basedOn w:val="Standard"/>
    <w:next w:val="Standard"/>
    <w:link w:val="berschrift1Zchn"/>
    <w:uiPriority w:val="9"/>
    <w:qFormat/>
    <w:pPr>
      <w:keepNext/>
      <w:keepLines/>
      <w:spacing w:before="480" w:after="20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after="200"/>
      <w:outlineLvl w:val="1"/>
    </w:pPr>
    <w:rPr>
      <w:rFonts w:ascii="Arial" w:eastAsia="Arial" w:hAnsi="Arial" w:cs="Arial"/>
      <w:sz w:val="34"/>
    </w:rPr>
  </w:style>
  <w:style w:type="paragraph" w:styleId="berschrift3">
    <w:name w:val="heading 3"/>
    <w:basedOn w:val="Standard"/>
    <w:next w:val="Standard"/>
    <w:link w:val="berschrift3Zchn"/>
    <w:uiPriority w:val="9"/>
    <w:unhideWhenUsed/>
    <w:qFormat/>
    <w:pPr>
      <w:keepNext/>
      <w:keepLines/>
      <w:spacing w:before="320" w:after="20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after="20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paragraph" w:styleId="Beschriftung">
    <w:name w:val="caption"/>
    <w:basedOn w:val="Standard"/>
    <w:next w:val="Standard"/>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eastAsia="zh-CN"/>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eastAsia="zh-CN"/>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eastAsia="zh-CN"/>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eastAsia="zh-CN"/>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eastAsia="zh-CN"/>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eastAsia="zh-CN"/>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eastAsia="zh-CN"/>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eastAsia="zh-CN"/>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eastAsia="zh-CN"/>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eastAsia="zh-CN"/>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eastAsia="zh-CN"/>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eastAsia="zh-CN"/>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eastAsia="zh-CN"/>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eastAsia="zh-CN"/>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paragraph" w:customStyle="1" w:styleId="Default">
    <w:name w:val="Default"/>
    <w:pPr>
      <w:spacing w:after="0" w:line="240" w:lineRule="auto"/>
    </w:pPr>
    <w:rPr>
      <w:rFonts w:ascii="Arial" w:hAnsi="Arial" w:cs="Arial"/>
      <w:color w:val="000000"/>
      <w:sz w:val="24"/>
      <w:szCs w:val="24"/>
    </w:rPr>
  </w:style>
  <w:style w:type="character" w:styleId="Hyperlink">
    <w:name w:val="Hyperlink"/>
    <w:basedOn w:val="Absatz-Standardschriftart"/>
    <w:uiPriority w:val="99"/>
    <w:unhideWhenUsed/>
    <w:rPr>
      <w:color w:val="0563C1" w:themeColor="hyperlink"/>
      <w:u w:val="single"/>
    </w:rPr>
  </w:style>
  <w:style w:type="character" w:customStyle="1" w:styleId="NichtaufgelsteErwhnung1">
    <w:name w:val="Nicht aufgelöste Erwähnung1"/>
    <w:basedOn w:val="Absatz-Standardschriftart"/>
    <w:uiPriority w:val="99"/>
    <w:semiHidden/>
    <w:unhideWhenUsed/>
    <w:rPr>
      <w:color w:val="605E5C"/>
      <w:shd w:val="clear" w:color="auto" w:fill="E1DFDD"/>
    </w:rPr>
  </w:style>
  <w:style w:type="paragraph" w:styleId="Listenabsatz">
    <w:name w:val="List Paragraph"/>
    <w:basedOn w:val="Standard"/>
    <w:link w:val="ListenabsatzZchn"/>
    <w:uiPriority w:val="34"/>
    <w:qFormat/>
    <w:pPr>
      <w:ind w:left="720"/>
      <w:contextualSpacing/>
    </w:p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nhideWhenUsed/>
    <w:pPr>
      <w:spacing w:line="240" w:lineRule="auto"/>
    </w:pPr>
    <w:rPr>
      <w:sz w:val="20"/>
      <w:szCs w:val="20"/>
    </w:rPr>
  </w:style>
  <w:style w:type="character" w:customStyle="1" w:styleId="KommentartextZchn">
    <w:name w:val="Kommentartext Zchn"/>
    <w:basedOn w:val="Absatz-Standardschriftart"/>
    <w:link w:val="Kommentartext"/>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character" w:customStyle="1" w:styleId="ListenabsatzZchn">
    <w:name w:val="Listenabsatz Zchn"/>
    <w:basedOn w:val="Absatz-Standardschriftart"/>
    <w:link w:val="Listenabsatz"/>
    <w:uiPriority w:val="34"/>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character" w:customStyle="1" w:styleId="NichtaufgelsteErwhnung2">
    <w:name w:val="Nicht aufgelöste Erwähnung2"/>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atenschutzbeauftragte@uni-rostock.d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rektor@uni-rostock.de"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1129</Words>
  <Characters>7115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UB Rostock</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Charlott Rubach</cp:lastModifiedBy>
  <cp:revision>7</cp:revision>
  <dcterms:created xsi:type="dcterms:W3CDTF">2023-04-04T07:04:00Z</dcterms:created>
  <dcterms:modified xsi:type="dcterms:W3CDTF">2024-04-09T09:11:00Z</dcterms:modified>
</cp:coreProperties>
</file>